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2B498B" w14:textId="77777777" w:rsidR="0053498F" w:rsidRPr="00AB602B" w:rsidRDefault="00AF3C36" w:rsidP="00AB602B">
      <w:pPr>
        <w:pStyle w:val="Heading1"/>
        <w:rPr>
          <w:rFonts w:asciiTheme="majorHAnsi" w:hAnsiTheme="majorHAnsi" w:cstheme="majorHAnsi"/>
          <w:b/>
          <w:sz w:val="22"/>
          <w:szCs w:val="22"/>
          <w:u w:val="single"/>
        </w:rPr>
      </w:pPr>
      <w:r w:rsidRPr="00AB602B">
        <w:rPr>
          <w:rFonts w:asciiTheme="majorHAnsi" w:hAnsiTheme="majorHAnsi" w:cstheme="majorHAnsi"/>
          <w:b/>
          <w:sz w:val="22"/>
          <w:szCs w:val="22"/>
          <w:u w:val="single"/>
        </w:rPr>
        <w:t>Executive Summary</w:t>
      </w:r>
    </w:p>
    <w:p w14:paraId="57B137AE" w14:textId="77777777" w:rsidR="0053498F" w:rsidRPr="00AB602B" w:rsidRDefault="00AF3C36" w:rsidP="00AB602B">
      <w:pPr>
        <w:rPr>
          <w:rFonts w:asciiTheme="majorHAnsi" w:hAnsiTheme="majorHAnsi" w:cstheme="majorHAnsi"/>
        </w:rPr>
      </w:pPr>
      <w:r w:rsidRPr="00AB602B">
        <w:rPr>
          <w:rFonts w:asciiTheme="majorHAnsi" w:hAnsiTheme="majorHAnsi" w:cstheme="majorHAnsi"/>
        </w:rPr>
        <w:t>In our project, we conducted a thorough analysis for the demand of beer bottles at Titanium Brewery, located in the southern Caribbean Island of Trinidad. To suffice our forecasting values, we collected the monthly historical data from January 1999 to Febr</w:t>
      </w:r>
      <w:r w:rsidRPr="00AB602B">
        <w:rPr>
          <w:rFonts w:asciiTheme="majorHAnsi" w:hAnsiTheme="majorHAnsi" w:cstheme="majorHAnsi"/>
        </w:rPr>
        <w:t xml:space="preserve">uary 2004 (in thousands of cases). Then, we have utilized the application “Forecast Pro” to get actionable insights for any possible trend, seasonal, or cyclical patterns. </w:t>
      </w:r>
    </w:p>
    <w:p w14:paraId="44B1F46A" w14:textId="77777777" w:rsidR="0053498F" w:rsidRPr="00AB602B" w:rsidRDefault="00AF3C36" w:rsidP="00AB602B">
      <w:pPr>
        <w:rPr>
          <w:ins w:id="0" w:author="Abhinay Sariswal" w:date="2018-11-07T03:32:00Z"/>
          <w:rFonts w:asciiTheme="majorHAnsi" w:hAnsiTheme="majorHAnsi" w:cstheme="majorHAnsi"/>
        </w:rPr>
      </w:pPr>
      <w:r w:rsidRPr="00AB602B">
        <w:rPr>
          <w:rFonts w:asciiTheme="majorHAnsi" w:hAnsiTheme="majorHAnsi" w:cstheme="majorHAnsi"/>
        </w:rPr>
        <w:t>Per requirement, we withheld 9 months of data, from June 2003 – Feb 2004, and perfo</w:t>
      </w:r>
      <w:r w:rsidRPr="00AB602B">
        <w:rPr>
          <w:rFonts w:asciiTheme="majorHAnsi" w:hAnsiTheme="majorHAnsi" w:cstheme="majorHAnsi"/>
        </w:rPr>
        <w:t>rmed the Exponential Smoothing method to produce a forecast. From our analysis, we have narrowed down some possible forecasting methods, and then we ranked each method based on their fit and accuracy measures. By observing MAPE for all the methods, a measu</w:t>
      </w:r>
      <w:r w:rsidRPr="00AB602B">
        <w:rPr>
          <w:rFonts w:asciiTheme="majorHAnsi" w:hAnsiTheme="majorHAnsi" w:cstheme="majorHAnsi"/>
        </w:rPr>
        <w:t>re of predicting accuracy of a forecasting method, the Custom Exponential Smoothing method with no trend and an additive seasonality has the lowest value of 8.01%. Hence, the Custom Exponential Smoothing method with no trend and an additive seasonality app</w:t>
      </w:r>
      <w:r w:rsidRPr="00AB602B">
        <w:rPr>
          <w:rFonts w:asciiTheme="majorHAnsi" w:hAnsiTheme="majorHAnsi" w:cstheme="majorHAnsi"/>
        </w:rPr>
        <w:t xml:space="preserve">eared to be the most accurate and fits the data correctly. As the purchasing managers at Banged-Tail Bikes, </w:t>
      </w:r>
      <w:r w:rsidRPr="00AB602B">
        <w:rPr>
          <w:rFonts w:asciiTheme="majorHAnsi" w:hAnsiTheme="majorHAnsi" w:cstheme="majorHAnsi"/>
          <w:b/>
          <w:highlight w:val="yellow"/>
        </w:rPr>
        <w:t>we recommend</w:t>
      </w:r>
      <w:r w:rsidRPr="00AB602B">
        <w:rPr>
          <w:rFonts w:asciiTheme="majorHAnsi" w:hAnsiTheme="majorHAnsi" w:cstheme="majorHAnsi"/>
          <w:b/>
        </w:rPr>
        <w:t xml:space="preserve"> ……………………………………………….…………………………………………………………………………………………………………………………… </w:t>
      </w:r>
      <w:r w:rsidRPr="00AB602B">
        <w:rPr>
          <w:rFonts w:asciiTheme="majorHAnsi" w:hAnsiTheme="majorHAnsi" w:cstheme="majorHAnsi"/>
        </w:rPr>
        <w:t>The following report demonstrates our analysis in a detailed manner,</w:t>
      </w:r>
      <w:r w:rsidRPr="00AB602B">
        <w:rPr>
          <w:rFonts w:asciiTheme="majorHAnsi" w:hAnsiTheme="majorHAnsi" w:cstheme="majorHAnsi"/>
        </w:rPr>
        <w:t xml:space="preserve"> explaining each step of our study and how we reached our conclusion.</w:t>
      </w:r>
    </w:p>
    <w:p w14:paraId="79FA570D" w14:textId="77777777" w:rsidR="0053498F" w:rsidRPr="00AB602B" w:rsidRDefault="0053498F" w:rsidP="00AB602B">
      <w:pPr>
        <w:rPr>
          <w:ins w:id="1" w:author="Abhinay Sariswal" w:date="2018-11-07T03:32:00Z"/>
          <w:rFonts w:asciiTheme="majorHAnsi" w:hAnsiTheme="majorHAnsi" w:cstheme="majorHAnsi"/>
        </w:rPr>
      </w:pPr>
    </w:p>
    <w:p w14:paraId="13EA980B" w14:textId="77777777" w:rsidR="0053498F" w:rsidRPr="00AB602B" w:rsidRDefault="00AF3C36" w:rsidP="00AB602B">
      <w:pPr>
        <w:rPr>
          <w:rFonts w:asciiTheme="majorHAnsi" w:hAnsiTheme="majorHAnsi" w:cstheme="majorHAnsi"/>
        </w:rPr>
      </w:pPr>
      <w:ins w:id="2" w:author="Abhinay Sariswal" w:date="2018-11-07T03:32:00Z">
        <w:r w:rsidRPr="00AB602B">
          <w:rPr>
            <w:rFonts w:asciiTheme="majorHAnsi" w:hAnsiTheme="majorHAnsi" w:cstheme="majorHAnsi"/>
            <w:noProof/>
          </w:rPr>
          <w:drawing>
            <wp:inline distT="114300" distB="114300" distL="114300" distR="114300" wp14:anchorId="6B9350F1" wp14:editId="0D951FD2">
              <wp:extent cx="6648450" cy="2235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6648450" cy="2235200"/>
                      </a:xfrm>
                      <a:prstGeom prst="rect">
                        <a:avLst/>
                      </a:prstGeom>
                      <a:ln/>
                    </pic:spPr>
                  </pic:pic>
                </a:graphicData>
              </a:graphic>
            </wp:inline>
          </w:drawing>
        </w:r>
      </w:ins>
      <w:r w:rsidRPr="00AB602B">
        <w:rPr>
          <w:rFonts w:asciiTheme="majorHAnsi" w:hAnsiTheme="majorHAnsi" w:cstheme="majorHAnsi"/>
        </w:rPr>
        <w:br w:type="page"/>
      </w:r>
    </w:p>
    <w:p w14:paraId="29D79D76" w14:textId="77777777" w:rsidR="0053498F" w:rsidRPr="00B45312" w:rsidRDefault="00AF3C36" w:rsidP="00B45312">
      <w:pPr>
        <w:pStyle w:val="Heading1"/>
        <w:jc w:val="center"/>
        <w:rPr>
          <w:rFonts w:asciiTheme="majorHAnsi" w:hAnsiTheme="majorHAnsi" w:cstheme="majorHAnsi"/>
          <w:b/>
          <w:sz w:val="28"/>
          <w:szCs w:val="22"/>
          <w:u w:val="single"/>
        </w:rPr>
      </w:pPr>
      <w:r w:rsidRPr="00B45312">
        <w:rPr>
          <w:rFonts w:asciiTheme="majorHAnsi" w:hAnsiTheme="majorHAnsi" w:cstheme="majorHAnsi"/>
          <w:b/>
          <w:sz w:val="28"/>
          <w:szCs w:val="22"/>
          <w:u w:val="single"/>
        </w:rPr>
        <w:lastRenderedPageBreak/>
        <w:t>Objective</w:t>
      </w:r>
    </w:p>
    <w:p w14:paraId="4FC08BF0" w14:textId="77777777" w:rsidR="0053498F" w:rsidRPr="00AB602B" w:rsidRDefault="00AF3C36" w:rsidP="00AB602B">
      <w:pPr>
        <w:rPr>
          <w:rFonts w:asciiTheme="majorHAnsi" w:hAnsiTheme="majorHAnsi" w:cstheme="majorHAnsi"/>
        </w:rPr>
      </w:pPr>
      <w:r w:rsidRPr="00AB602B">
        <w:rPr>
          <w:rFonts w:asciiTheme="majorHAnsi" w:hAnsiTheme="majorHAnsi" w:cstheme="majorHAnsi"/>
        </w:rPr>
        <w:t xml:space="preserve">The forecasting problem for the Titanium Brewery is that the covered storage space for empty bottles is tight and a bottle design change is expected in 2005 and 2006. So, </w:t>
      </w:r>
      <w:r w:rsidRPr="00AB602B">
        <w:rPr>
          <w:rFonts w:asciiTheme="majorHAnsi" w:hAnsiTheme="majorHAnsi" w:cstheme="majorHAnsi"/>
        </w:rPr>
        <w:t>they want to forecast the number of beer bottles to order in the year 2004 which would accommodate the year’s supply comfortably along with minimizing the year end inventories. Both under-forecasting and over-forecasting are going to be expensive situation</w:t>
      </w:r>
      <w:r w:rsidRPr="00AB602B">
        <w:rPr>
          <w:rFonts w:asciiTheme="majorHAnsi" w:hAnsiTheme="majorHAnsi" w:cstheme="majorHAnsi"/>
        </w:rPr>
        <w:t>s hence, careful forecast is needed as a strong base before placing the order of beer bottles. The cost of under production and losing sales is much higher than the cost of over stock. If sales exceed, Titanium Brewery must expand their storage space. They</w:t>
      </w:r>
      <w:r w:rsidRPr="00AB602B">
        <w:rPr>
          <w:rFonts w:asciiTheme="majorHAnsi" w:hAnsiTheme="majorHAnsi" w:cstheme="majorHAnsi"/>
        </w:rPr>
        <w:t xml:space="preserve"> must also consider by how much the quarterly sales exceed, for how many quarters the sales will exceed, and finally whether exceeding the sales in a year will be a short-term situation or if it will be a permanent state. They should also record if sales i</w:t>
      </w:r>
      <w:r w:rsidRPr="00AB602B">
        <w:rPr>
          <w:rFonts w:asciiTheme="majorHAnsi" w:hAnsiTheme="majorHAnsi" w:cstheme="majorHAnsi"/>
        </w:rPr>
        <w:t>ncrease in a particular season. For instance, generally beer sales are more in summer than in winter except during carnivals. These decisions could be taken after proper forecasting of Titanium brewery business.</w:t>
      </w:r>
    </w:p>
    <w:p w14:paraId="28C54863" w14:textId="77777777" w:rsidR="0053498F" w:rsidRPr="00AB602B" w:rsidRDefault="00AF3C36" w:rsidP="00AB602B">
      <w:pPr>
        <w:rPr>
          <w:rFonts w:asciiTheme="majorHAnsi" w:hAnsiTheme="majorHAnsi" w:cstheme="majorHAnsi"/>
          <w:b/>
          <w:i/>
        </w:rPr>
      </w:pPr>
      <w:r w:rsidRPr="00AB602B">
        <w:rPr>
          <w:rFonts w:asciiTheme="majorHAnsi" w:hAnsiTheme="majorHAnsi" w:cstheme="majorHAnsi"/>
          <w:b/>
          <w:i/>
        </w:rPr>
        <w:t>Below is a graphical framework that illustra</w:t>
      </w:r>
      <w:r w:rsidRPr="00AB602B">
        <w:rPr>
          <w:rFonts w:asciiTheme="majorHAnsi" w:hAnsiTheme="majorHAnsi" w:cstheme="majorHAnsi"/>
          <w:b/>
          <w:i/>
        </w:rPr>
        <w:t>tes how our decision making is related to forecasting.</w:t>
      </w:r>
    </w:p>
    <w:p w14:paraId="3D0CD19A" w14:textId="1E000282" w:rsidR="00377416" w:rsidRDefault="00AF3C36" w:rsidP="00377416">
      <w:pPr>
        <w:keepNext/>
        <w:jc w:val="center"/>
      </w:pPr>
      <w:commentRangeStart w:id="3"/>
      <w:r w:rsidRPr="00AB602B">
        <w:rPr>
          <w:rFonts w:asciiTheme="majorHAnsi" w:hAnsiTheme="majorHAnsi" w:cstheme="majorHAnsi"/>
          <w:noProof/>
        </w:rPr>
        <w:drawing>
          <wp:inline distT="0" distB="0" distL="0" distR="0" wp14:anchorId="39515ADD" wp14:editId="0E74AAE3">
            <wp:extent cx="5633049" cy="4304581"/>
            <wp:effectExtent l="19050" t="19050" r="25400" b="20320"/>
            <wp:docPr id="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6"/>
                    <a:srcRect t="3686" b="27564"/>
                    <a:stretch>
                      <a:fillRect/>
                    </a:stretch>
                  </pic:blipFill>
                  <pic:spPr>
                    <a:xfrm>
                      <a:off x="0" y="0"/>
                      <a:ext cx="5634706" cy="4305847"/>
                    </a:xfrm>
                    <a:prstGeom prst="rect">
                      <a:avLst/>
                    </a:prstGeom>
                    <a:ln w="12700">
                      <a:solidFill>
                        <a:srgbClr val="000000"/>
                      </a:solidFill>
                      <a:prstDash val="solid"/>
                    </a:ln>
                  </pic:spPr>
                </pic:pic>
              </a:graphicData>
            </a:graphic>
          </wp:inline>
        </w:drawing>
      </w:r>
      <w:commentRangeEnd w:id="3"/>
    </w:p>
    <w:p w14:paraId="02AC0F43" w14:textId="6C9EDCF6" w:rsidR="00B45312" w:rsidRDefault="00B45312" w:rsidP="00B45312">
      <w:pPr>
        <w:pStyle w:val="Caption"/>
        <w:jc w:val="center"/>
      </w:pPr>
      <w:r>
        <w:t xml:space="preserve">Figure </w:t>
      </w:r>
      <w:fldSimple w:instr=" SEQ Figure \* ARABIC ">
        <w:r>
          <w:rPr>
            <w:noProof/>
          </w:rPr>
          <w:t>1</w:t>
        </w:r>
      </w:fldSimple>
      <w:r>
        <w:t>: Relation between forecasts and decision</w:t>
      </w:r>
    </w:p>
    <w:p w14:paraId="41EA4F0E" w14:textId="4C8977A5" w:rsidR="0053498F" w:rsidRPr="00AB602B" w:rsidRDefault="00AB602B" w:rsidP="00377416">
      <w:pPr>
        <w:rPr>
          <w:rFonts w:asciiTheme="majorHAnsi" w:hAnsiTheme="majorHAnsi" w:cstheme="majorHAnsi"/>
          <w:b/>
          <w:u w:val="single"/>
        </w:rPr>
      </w:pPr>
      <w:r>
        <w:rPr>
          <w:rStyle w:val="CommentReference"/>
        </w:rPr>
        <w:commentReference w:id="3"/>
      </w:r>
      <w:r w:rsidR="00AF3C36" w:rsidRPr="00AB602B">
        <w:rPr>
          <w:rFonts w:asciiTheme="majorHAnsi" w:hAnsiTheme="majorHAnsi" w:cstheme="majorHAnsi"/>
        </w:rPr>
        <w:br w:type="page"/>
      </w:r>
    </w:p>
    <w:p w14:paraId="54E7A5ED" w14:textId="77777777" w:rsidR="0053498F" w:rsidRPr="00B45312" w:rsidRDefault="00AF3C36" w:rsidP="00B45312">
      <w:pPr>
        <w:pStyle w:val="Heading1"/>
        <w:jc w:val="center"/>
        <w:rPr>
          <w:rFonts w:asciiTheme="majorHAnsi" w:hAnsiTheme="majorHAnsi" w:cstheme="majorHAnsi"/>
          <w:b/>
          <w:sz w:val="28"/>
          <w:szCs w:val="22"/>
          <w:u w:val="single"/>
        </w:rPr>
      </w:pPr>
      <w:r w:rsidRPr="00B45312">
        <w:rPr>
          <w:rFonts w:asciiTheme="majorHAnsi" w:hAnsiTheme="majorHAnsi" w:cstheme="majorHAnsi"/>
          <w:b/>
          <w:sz w:val="28"/>
          <w:szCs w:val="22"/>
          <w:u w:val="single"/>
        </w:rPr>
        <w:lastRenderedPageBreak/>
        <w:t>Data Patterns</w:t>
      </w:r>
    </w:p>
    <w:p w14:paraId="222F2E6B" w14:textId="77777777" w:rsidR="00377416" w:rsidRDefault="00AF3C36" w:rsidP="00AB602B">
      <w:pPr>
        <w:rPr>
          <w:rFonts w:asciiTheme="majorHAnsi" w:hAnsiTheme="majorHAnsi" w:cstheme="majorHAnsi"/>
        </w:rPr>
      </w:pPr>
      <w:r w:rsidRPr="00AB602B">
        <w:rPr>
          <w:rFonts w:asciiTheme="majorHAnsi" w:hAnsiTheme="majorHAnsi" w:cstheme="majorHAnsi"/>
        </w:rPr>
        <w:t>Before identifying the number of bottles, we wanted to determine the patterns within our data such as seasonality, trend, stationarity, or irregularity. This would help us come up w</w:t>
      </w:r>
      <w:r w:rsidRPr="00AB602B">
        <w:rPr>
          <w:rFonts w:asciiTheme="majorHAnsi" w:hAnsiTheme="majorHAnsi" w:cstheme="majorHAnsi"/>
        </w:rPr>
        <w:t>ith better decision and recommendations.</w:t>
      </w:r>
    </w:p>
    <w:p w14:paraId="11552030" w14:textId="785FE21B" w:rsidR="0053498F" w:rsidRPr="00AB602B" w:rsidRDefault="00AF3C36" w:rsidP="00AB602B">
      <w:pPr>
        <w:rPr>
          <w:rFonts w:asciiTheme="majorHAnsi" w:hAnsiTheme="majorHAnsi" w:cstheme="majorHAnsi"/>
        </w:rPr>
      </w:pPr>
      <w:r w:rsidRPr="00AB602B">
        <w:rPr>
          <w:rFonts w:asciiTheme="majorHAnsi" w:hAnsiTheme="majorHAnsi" w:cstheme="majorHAnsi"/>
        </w:rPr>
        <w:t>If we visualize the below time series</w:t>
      </w:r>
      <w:r w:rsidR="00193911">
        <w:rPr>
          <w:rFonts w:asciiTheme="majorHAnsi" w:hAnsiTheme="majorHAnsi" w:cstheme="majorHAnsi"/>
        </w:rPr>
        <w:t>, we observe that our data has no</w:t>
      </w:r>
      <w:r w:rsidRPr="00AB602B">
        <w:rPr>
          <w:rFonts w:asciiTheme="majorHAnsi" w:hAnsiTheme="majorHAnsi" w:cstheme="majorHAnsi"/>
        </w:rPr>
        <w:t xml:space="preserve"> trend </w:t>
      </w:r>
      <w:r w:rsidR="00193911">
        <w:rPr>
          <w:rFonts w:asciiTheme="majorHAnsi" w:hAnsiTheme="majorHAnsi" w:cstheme="majorHAnsi"/>
        </w:rPr>
        <w:t xml:space="preserve">since there is no long term peak or depression within the series. </w:t>
      </w:r>
      <w:r w:rsidRPr="00AB602B">
        <w:rPr>
          <w:rFonts w:asciiTheme="majorHAnsi" w:hAnsiTheme="majorHAnsi" w:cstheme="majorHAnsi"/>
        </w:rPr>
        <w:t>Now, the ris</w:t>
      </w:r>
      <w:r w:rsidRPr="00AB602B">
        <w:rPr>
          <w:rFonts w:asciiTheme="majorHAnsi" w:hAnsiTheme="majorHAnsi" w:cstheme="majorHAnsi"/>
        </w:rPr>
        <w:t>es</w:t>
      </w:r>
      <w:r w:rsidR="00193911">
        <w:rPr>
          <w:rFonts w:asciiTheme="majorHAnsi" w:hAnsiTheme="majorHAnsi" w:cstheme="majorHAnsi"/>
        </w:rPr>
        <w:t xml:space="preserve"> and fall are not of</w:t>
      </w:r>
      <w:r w:rsidRPr="00AB602B">
        <w:rPr>
          <w:rFonts w:asciiTheme="majorHAnsi" w:hAnsiTheme="majorHAnsi" w:cstheme="majorHAnsi"/>
        </w:rPr>
        <w:t xml:space="preserve"> fixed period. As a result, we can also infer th</w:t>
      </w:r>
      <w:r w:rsidR="00193911">
        <w:rPr>
          <w:rFonts w:asciiTheme="majorHAnsi" w:hAnsiTheme="majorHAnsi" w:cstheme="majorHAnsi"/>
        </w:rPr>
        <w:t>at the series is cyclic</w:t>
      </w:r>
      <w:r w:rsidRPr="00AB602B">
        <w:rPr>
          <w:rFonts w:asciiTheme="majorHAnsi" w:hAnsiTheme="majorHAnsi" w:cstheme="majorHAnsi"/>
        </w:rPr>
        <w:t>.</w:t>
      </w:r>
      <w:r w:rsidR="00377416">
        <w:rPr>
          <w:rFonts w:asciiTheme="majorHAnsi" w:hAnsiTheme="majorHAnsi" w:cstheme="majorHAnsi"/>
        </w:rPr>
        <w:t xml:space="preserve"> </w:t>
      </w:r>
      <w:r w:rsidRPr="00AB602B">
        <w:rPr>
          <w:rFonts w:asciiTheme="majorHAnsi" w:hAnsiTheme="majorHAnsi" w:cstheme="majorHAnsi"/>
        </w:rPr>
        <w:t xml:space="preserve">There is an increase in every February which is clear from consistent peaks during February repeated annually. </w:t>
      </w:r>
      <w:r w:rsidR="00193911">
        <w:rPr>
          <w:rFonts w:asciiTheme="majorHAnsi" w:hAnsiTheme="majorHAnsi" w:cstheme="majorHAnsi"/>
        </w:rPr>
        <w:t>Hence, t</w:t>
      </w:r>
      <w:r w:rsidRPr="00AB602B">
        <w:rPr>
          <w:rFonts w:asciiTheme="majorHAnsi" w:hAnsiTheme="majorHAnsi" w:cstheme="majorHAnsi"/>
        </w:rPr>
        <w:t>he pattern of our time series also has seasonalit</w:t>
      </w:r>
      <w:r w:rsidRPr="00AB602B">
        <w:rPr>
          <w:rFonts w:asciiTheme="majorHAnsi" w:hAnsiTheme="majorHAnsi" w:cstheme="majorHAnsi"/>
        </w:rPr>
        <w:t>y, in fact, additive seasonality. We can say this from the seasonal variations which are independent of the level.</w:t>
      </w:r>
    </w:p>
    <w:p w14:paraId="09C09D6B" w14:textId="77777777" w:rsidR="0053498F" w:rsidRPr="00AB602B" w:rsidRDefault="00AF3C36" w:rsidP="00AB602B">
      <w:pPr>
        <w:rPr>
          <w:ins w:id="4" w:author="Abhinay Sariswal" w:date="2018-11-07T03:31:00Z"/>
          <w:rFonts w:asciiTheme="majorHAnsi" w:hAnsiTheme="majorHAnsi" w:cstheme="majorHAnsi"/>
        </w:rPr>
      </w:pPr>
      <w:r w:rsidRPr="00AB602B">
        <w:rPr>
          <w:rFonts w:asciiTheme="majorHAnsi" w:hAnsiTheme="majorHAnsi" w:cstheme="majorHAnsi"/>
        </w:rPr>
        <w:t>The time series lacks stationarity since mean and variance are not constant over time.</w:t>
      </w:r>
    </w:p>
    <w:p w14:paraId="24C45E24" w14:textId="6279BACC" w:rsidR="00377416" w:rsidRPr="00377416" w:rsidRDefault="00193911" w:rsidP="00377416">
      <w:pPr>
        <w:jc w:val="center"/>
        <w:rPr>
          <w:rFonts w:asciiTheme="majorHAnsi" w:hAnsiTheme="majorHAnsi" w:cstheme="majorHAnsi"/>
        </w:rPr>
      </w:pPr>
      <w:r>
        <w:rPr>
          <w:noProof/>
        </w:rPr>
        <w:drawing>
          <wp:inline distT="0" distB="0" distL="0" distR="0" wp14:anchorId="7D67C8BA" wp14:editId="53669337">
            <wp:extent cx="6645414" cy="2467155"/>
            <wp:effectExtent l="19050" t="19050" r="222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55949" cy="2471066"/>
                    </a:xfrm>
                    <a:prstGeom prst="rect">
                      <a:avLst/>
                    </a:prstGeom>
                    <a:ln w="15875">
                      <a:solidFill>
                        <a:schemeClr val="tx1"/>
                      </a:solidFill>
                    </a:ln>
                  </pic:spPr>
                </pic:pic>
              </a:graphicData>
            </a:graphic>
          </wp:inline>
        </w:drawing>
      </w:r>
    </w:p>
    <w:p w14:paraId="38A4ECD9" w14:textId="542EDC40" w:rsidR="0053498F" w:rsidRPr="00377416" w:rsidRDefault="00AF3C36" w:rsidP="00AB602B">
      <w:pPr>
        <w:rPr>
          <w:rFonts w:asciiTheme="majorHAnsi" w:hAnsiTheme="majorHAnsi" w:cstheme="majorHAnsi"/>
          <w:b/>
          <w:u w:val="single"/>
        </w:rPr>
      </w:pPr>
      <w:r w:rsidRPr="00377416">
        <w:rPr>
          <w:rFonts w:asciiTheme="majorHAnsi" w:hAnsiTheme="majorHAnsi" w:cstheme="majorHAnsi"/>
          <w:b/>
          <w:sz w:val="24"/>
          <w:u w:val="single"/>
        </w:rPr>
        <w:t>Determining Patterns in time series using Autocorre</w:t>
      </w:r>
      <w:r w:rsidRPr="00377416">
        <w:rPr>
          <w:rFonts w:asciiTheme="majorHAnsi" w:hAnsiTheme="majorHAnsi" w:cstheme="majorHAnsi"/>
          <w:b/>
          <w:sz w:val="24"/>
          <w:u w:val="single"/>
        </w:rPr>
        <w:t>lation Analysis</w:t>
      </w:r>
    </w:p>
    <w:p w14:paraId="2A1F167A" w14:textId="77777777" w:rsidR="0053498F" w:rsidRPr="00AB602B" w:rsidRDefault="00AF3C36" w:rsidP="00AB602B">
      <w:pPr>
        <w:rPr>
          <w:rFonts w:asciiTheme="majorHAnsi" w:hAnsiTheme="majorHAnsi" w:cstheme="majorHAnsi"/>
        </w:rPr>
      </w:pPr>
      <w:r w:rsidRPr="00AB602B">
        <w:rPr>
          <w:rFonts w:asciiTheme="majorHAnsi" w:hAnsiTheme="majorHAnsi" w:cstheme="majorHAnsi"/>
        </w:rPr>
        <w:t>We performed autocorrelation to confirm on the above data patterns which we observed via visualizing the time series. We modified ‘Simple Differencing’ and ‘Seasonal differencing’ to determine the patterns in the data.</w:t>
      </w:r>
    </w:p>
    <w:p w14:paraId="05AE1167" w14:textId="77777777" w:rsidR="0053498F" w:rsidRPr="00AB602B" w:rsidRDefault="00AF3C36" w:rsidP="00AB602B">
      <w:pPr>
        <w:numPr>
          <w:ilvl w:val="0"/>
          <w:numId w:val="1"/>
        </w:numPr>
        <w:pBdr>
          <w:top w:val="nil"/>
          <w:left w:val="nil"/>
          <w:bottom w:val="nil"/>
          <w:right w:val="nil"/>
          <w:between w:val="nil"/>
        </w:pBdr>
        <w:contextualSpacing/>
        <w:rPr>
          <w:rFonts w:asciiTheme="majorHAnsi" w:hAnsiTheme="majorHAnsi" w:cstheme="majorHAnsi"/>
          <w:b/>
          <w:color w:val="000000"/>
        </w:rPr>
      </w:pPr>
      <w:r w:rsidRPr="00AB602B">
        <w:rPr>
          <w:rFonts w:asciiTheme="majorHAnsi" w:hAnsiTheme="majorHAnsi" w:cstheme="majorHAnsi"/>
          <w:b/>
          <w:color w:val="000000"/>
        </w:rPr>
        <w:t>Patterns observed when no differencing was applied</w:t>
      </w:r>
    </w:p>
    <w:p w14:paraId="01DE500C" w14:textId="77777777" w:rsidR="0053498F" w:rsidRPr="00AB602B" w:rsidRDefault="00AF3C36" w:rsidP="00B45312">
      <w:pPr>
        <w:jc w:val="center"/>
        <w:rPr>
          <w:rFonts w:asciiTheme="majorHAnsi" w:hAnsiTheme="majorHAnsi" w:cstheme="majorHAnsi"/>
        </w:rPr>
      </w:pPr>
      <w:r w:rsidRPr="00AB602B">
        <w:rPr>
          <w:rFonts w:asciiTheme="majorHAnsi" w:hAnsiTheme="majorHAnsi" w:cstheme="majorHAnsi"/>
          <w:noProof/>
        </w:rPr>
        <w:drawing>
          <wp:inline distT="0" distB="0" distL="0" distR="0" wp14:anchorId="0157B627" wp14:editId="5FA52B45">
            <wp:extent cx="6734774" cy="2398144"/>
            <wp:effectExtent l="19050" t="19050" r="9525" b="2159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6808111" cy="2424258"/>
                    </a:xfrm>
                    <a:prstGeom prst="rect">
                      <a:avLst/>
                    </a:prstGeom>
                    <a:ln w="15875">
                      <a:solidFill>
                        <a:schemeClr val="tx1"/>
                      </a:solidFill>
                    </a:ln>
                  </pic:spPr>
                </pic:pic>
              </a:graphicData>
            </a:graphic>
          </wp:inline>
        </w:drawing>
      </w:r>
    </w:p>
    <w:p w14:paraId="48B1959B" w14:textId="77777777" w:rsidR="0053498F" w:rsidRPr="00AB602B" w:rsidRDefault="00AF3C36" w:rsidP="00AB602B">
      <w:pPr>
        <w:rPr>
          <w:rFonts w:asciiTheme="majorHAnsi" w:hAnsiTheme="majorHAnsi" w:cstheme="majorHAnsi"/>
        </w:rPr>
      </w:pPr>
      <w:r w:rsidRPr="00AB602B">
        <w:rPr>
          <w:rFonts w:asciiTheme="majorHAnsi" w:hAnsiTheme="majorHAnsi" w:cstheme="majorHAnsi"/>
        </w:rPr>
        <w:t>From the figure above, we observe that the autocorrelation function gradually drops to 0. As a result, we can infer that the time series is non-stationary. Also, there is no trend within the series since there is no long term increase or decrease in data.</w:t>
      </w:r>
    </w:p>
    <w:p w14:paraId="5AF357D0" w14:textId="77777777" w:rsidR="00377416" w:rsidRDefault="00377416">
      <w:pPr>
        <w:rPr>
          <w:rFonts w:asciiTheme="majorHAnsi" w:hAnsiTheme="majorHAnsi" w:cstheme="majorHAnsi"/>
          <w:b/>
          <w:color w:val="000000"/>
        </w:rPr>
      </w:pPr>
      <w:r>
        <w:rPr>
          <w:rFonts w:asciiTheme="majorHAnsi" w:hAnsiTheme="majorHAnsi" w:cstheme="majorHAnsi"/>
          <w:b/>
          <w:color w:val="000000"/>
        </w:rPr>
        <w:br w:type="page"/>
      </w:r>
    </w:p>
    <w:p w14:paraId="5FC52C75" w14:textId="18E316EE" w:rsidR="0053498F" w:rsidRPr="00AB602B" w:rsidRDefault="00AF3C36" w:rsidP="00AB602B">
      <w:pPr>
        <w:numPr>
          <w:ilvl w:val="0"/>
          <w:numId w:val="1"/>
        </w:numPr>
        <w:pBdr>
          <w:top w:val="nil"/>
          <w:left w:val="nil"/>
          <w:bottom w:val="nil"/>
          <w:right w:val="nil"/>
          <w:between w:val="nil"/>
        </w:pBdr>
        <w:contextualSpacing/>
        <w:rPr>
          <w:rFonts w:asciiTheme="majorHAnsi" w:hAnsiTheme="majorHAnsi" w:cstheme="majorHAnsi"/>
          <w:b/>
          <w:color w:val="000000"/>
        </w:rPr>
      </w:pPr>
      <w:r w:rsidRPr="00AB602B">
        <w:rPr>
          <w:rFonts w:asciiTheme="majorHAnsi" w:hAnsiTheme="majorHAnsi" w:cstheme="majorHAnsi"/>
          <w:b/>
          <w:color w:val="000000"/>
        </w:rPr>
        <w:lastRenderedPageBreak/>
        <w:t>Patterns observed when first order simple differencing was applied</w:t>
      </w:r>
    </w:p>
    <w:p w14:paraId="2A476A7C" w14:textId="77777777" w:rsidR="0053498F" w:rsidRPr="00AB602B" w:rsidRDefault="00AF3C36" w:rsidP="00AB602B">
      <w:pPr>
        <w:rPr>
          <w:rFonts w:asciiTheme="majorHAnsi" w:hAnsiTheme="majorHAnsi" w:cstheme="majorHAnsi"/>
        </w:rPr>
      </w:pPr>
      <w:r w:rsidRPr="00AB602B">
        <w:rPr>
          <w:rFonts w:asciiTheme="majorHAnsi" w:hAnsiTheme="majorHAnsi" w:cstheme="majorHAnsi"/>
          <w:noProof/>
        </w:rPr>
        <w:drawing>
          <wp:inline distT="0" distB="0" distL="0" distR="0" wp14:anchorId="494481AF" wp14:editId="7AE6922C">
            <wp:extent cx="6735985" cy="2639683"/>
            <wp:effectExtent l="19050" t="19050" r="27305" b="2794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6767188" cy="2651911"/>
                    </a:xfrm>
                    <a:prstGeom prst="rect">
                      <a:avLst/>
                    </a:prstGeom>
                    <a:ln w="15875">
                      <a:solidFill>
                        <a:schemeClr val="tx1"/>
                      </a:solidFill>
                    </a:ln>
                  </pic:spPr>
                </pic:pic>
              </a:graphicData>
            </a:graphic>
          </wp:inline>
        </w:drawing>
      </w:r>
    </w:p>
    <w:p w14:paraId="10CCD2B1" w14:textId="77777777" w:rsidR="0053498F" w:rsidRPr="00AB602B" w:rsidRDefault="00AF3C36" w:rsidP="00AB602B">
      <w:pPr>
        <w:rPr>
          <w:rFonts w:asciiTheme="majorHAnsi" w:hAnsiTheme="majorHAnsi" w:cstheme="majorHAnsi"/>
        </w:rPr>
      </w:pPr>
      <w:r w:rsidRPr="00AB602B">
        <w:rPr>
          <w:rFonts w:asciiTheme="majorHAnsi" w:hAnsiTheme="majorHAnsi" w:cstheme="majorHAnsi"/>
        </w:rPr>
        <w:t>The figure shows that the series has seasonality which can be observed by increase of sales every February and also by a significant autocorrelation coefficient occurring in lags of 12 mo</w:t>
      </w:r>
      <w:r w:rsidRPr="00AB602B">
        <w:rPr>
          <w:rFonts w:asciiTheme="majorHAnsi" w:hAnsiTheme="majorHAnsi" w:cstheme="majorHAnsi"/>
        </w:rPr>
        <w:t>nths.</w:t>
      </w:r>
    </w:p>
    <w:p w14:paraId="1CBB9A42" w14:textId="77777777" w:rsidR="0053498F" w:rsidRPr="00AB602B" w:rsidRDefault="00AF3C36" w:rsidP="00AB602B">
      <w:pPr>
        <w:numPr>
          <w:ilvl w:val="0"/>
          <w:numId w:val="1"/>
        </w:numPr>
        <w:pBdr>
          <w:top w:val="nil"/>
          <w:left w:val="nil"/>
          <w:bottom w:val="nil"/>
          <w:right w:val="nil"/>
          <w:between w:val="nil"/>
        </w:pBdr>
        <w:contextualSpacing/>
        <w:rPr>
          <w:rFonts w:asciiTheme="majorHAnsi" w:hAnsiTheme="majorHAnsi" w:cstheme="majorHAnsi"/>
          <w:b/>
          <w:color w:val="000000"/>
        </w:rPr>
      </w:pPr>
      <w:r w:rsidRPr="00AB602B">
        <w:rPr>
          <w:rFonts w:asciiTheme="majorHAnsi" w:hAnsiTheme="majorHAnsi" w:cstheme="majorHAnsi"/>
          <w:b/>
          <w:color w:val="000000"/>
        </w:rPr>
        <w:t>Patterns observed when first order seasonal differencing was applied</w:t>
      </w:r>
    </w:p>
    <w:p w14:paraId="6419942A" w14:textId="77777777" w:rsidR="0053498F" w:rsidRPr="00AB602B" w:rsidRDefault="00AF3C36" w:rsidP="00AB602B">
      <w:pPr>
        <w:rPr>
          <w:rFonts w:asciiTheme="majorHAnsi" w:hAnsiTheme="majorHAnsi" w:cstheme="majorHAnsi"/>
        </w:rPr>
      </w:pPr>
      <w:r w:rsidRPr="00AB602B">
        <w:rPr>
          <w:rFonts w:asciiTheme="majorHAnsi" w:hAnsiTheme="majorHAnsi" w:cstheme="majorHAnsi"/>
          <w:noProof/>
        </w:rPr>
        <w:drawing>
          <wp:inline distT="0" distB="0" distL="0" distR="0" wp14:anchorId="20D7553F" wp14:editId="3136B18A">
            <wp:extent cx="6753225" cy="2536166"/>
            <wp:effectExtent l="19050" t="19050" r="9525" b="17145"/>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790071" cy="2550003"/>
                    </a:xfrm>
                    <a:prstGeom prst="rect">
                      <a:avLst/>
                    </a:prstGeom>
                    <a:ln w="15875">
                      <a:solidFill>
                        <a:schemeClr val="tx1"/>
                      </a:solidFill>
                    </a:ln>
                  </pic:spPr>
                </pic:pic>
              </a:graphicData>
            </a:graphic>
          </wp:inline>
        </w:drawing>
      </w:r>
    </w:p>
    <w:p w14:paraId="30A7D538" w14:textId="77777777" w:rsidR="00377416" w:rsidRDefault="00AF3C36" w:rsidP="00AB602B">
      <w:pPr>
        <w:rPr>
          <w:rFonts w:asciiTheme="majorHAnsi" w:hAnsiTheme="majorHAnsi" w:cstheme="majorHAnsi"/>
        </w:rPr>
      </w:pPr>
      <w:r w:rsidRPr="00AB602B">
        <w:rPr>
          <w:rFonts w:asciiTheme="majorHAnsi" w:hAnsiTheme="majorHAnsi" w:cstheme="majorHAnsi"/>
        </w:rPr>
        <w:t>We see that the peak and depressions are not repeated after fixed periods. Therefore, the pattern within the series is cyclic.</w:t>
      </w:r>
    </w:p>
    <w:p w14:paraId="7C73063F" w14:textId="77777777" w:rsidR="00AF3C36" w:rsidRDefault="00AF3C36">
      <w:pPr>
        <w:rPr>
          <w:rFonts w:asciiTheme="majorHAnsi" w:hAnsiTheme="majorHAnsi" w:cstheme="majorHAnsi"/>
          <w:b/>
          <w:color w:val="000000"/>
        </w:rPr>
      </w:pPr>
      <w:r>
        <w:rPr>
          <w:rFonts w:asciiTheme="majorHAnsi" w:hAnsiTheme="majorHAnsi" w:cstheme="majorHAnsi"/>
          <w:b/>
          <w:color w:val="000000"/>
        </w:rPr>
        <w:br w:type="page"/>
      </w:r>
    </w:p>
    <w:p w14:paraId="333D4351" w14:textId="57ABFF6E" w:rsidR="0053498F" w:rsidRPr="00AB602B" w:rsidRDefault="00AF3C36" w:rsidP="00AB602B">
      <w:pPr>
        <w:numPr>
          <w:ilvl w:val="0"/>
          <w:numId w:val="1"/>
        </w:numPr>
        <w:pBdr>
          <w:top w:val="nil"/>
          <w:left w:val="nil"/>
          <w:bottom w:val="nil"/>
          <w:right w:val="nil"/>
          <w:between w:val="nil"/>
        </w:pBdr>
        <w:contextualSpacing/>
        <w:rPr>
          <w:rFonts w:asciiTheme="majorHAnsi" w:hAnsiTheme="majorHAnsi" w:cstheme="majorHAnsi"/>
          <w:b/>
          <w:color w:val="000000"/>
        </w:rPr>
      </w:pPr>
      <w:r w:rsidRPr="00AB602B">
        <w:rPr>
          <w:rFonts w:asciiTheme="majorHAnsi" w:hAnsiTheme="majorHAnsi" w:cstheme="majorHAnsi"/>
          <w:b/>
          <w:color w:val="000000"/>
        </w:rPr>
        <w:lastRenderedPageBreak/>
        <w:t>Patterns observed when both first order seasonal an</w:t>
      </w:r>
      <w:r w:rsidRPr="00AB602B">
        <w:rPr>
          <w:rFonts w:asciiTheme="majorHAnsi" w:hAnsiTheme="majorHAnsi" w:cstheme="majorHAnsi"/>
          <w:b/>
          <w:color w:val="000000"/>
        </w:rPr>
        <w:t>d simple differencing were applied</w:t>
      </w:r>
    </w:p>
    <w:p w14:paraId="504C57DC" w14:textId="77777777" w:rsidR="0053498F" w:rsidRPr="00AB602B" w:rsidRDefault="00AF3C36" w:rsidP="00AB602B">
      <w:pPr>
        <w:rPr>
          <w:rFonts w:asciiTheme="majorHAnsi" w:hAnsiTheme="majorHAnsi" w:cstheme="majorHAnsi"/>
        </w:rPr>
      </w:pPr>
      <w:r w:rsidRPr="00AB602B">
        <w:rPr>
          <w:rFonts w:asciiTheme="majorHAnsi" w:hAnsiTheme="majorHAnsi" w:cstheme="majorHAnsi"/>
          <w:noProof/>
        </w:rPr>
        <w:drawing>
          <wp:inline distT="0" distB="0" distL="0" distR="0" wp14:anchorId="6B55FB2D" wp14:editId="46A804D0">
            <wp:extent cx="6685472" cy="2613660"/>
            <wp:effectExtent l="19050" t="19050" r="20320" b="1524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6686426" cy="2614033"/>
                    </a:xfrm>
                    <a:prstGeom prst="rect">
                      <a:avLst/>
                    </a:prstGeom>
                    <a:ln w="12700">
                      <a:solidFill>
                        <a:srgbClr val="000000"/>
                      </a:solidFill>
                      <a:prstDash val="solid"/>
                    </a:ln>
                  </pic:spPr>
                </pic:pic>
              </a:graphicData>
            </a:graphic>
          </wp:inline>
        </w:drawing>
      </w:r>
    </w:p>
    <w:p w14:paraId="1BD3802B" w14:textId="2B3CAA9A" w:rsidR="0053498F" w:rsidRPr="00AB602B" w:rsidRDefault="00AF3C36" w:rsidP="00AB602B">
      <w:pPr>
        <w:rPr>
          <w:rFonts w:asciiTheme="majorHAnsi" w:hAnsiTheme="majorHAnsi" w:cstheme="majorHAnsi"/>
        </w:rPr>
      </w:pPr>
      <w:r w:rsidRPr="00AB602B">
        <w:rPr>
          <w:rFonts w:asciiTheme="majorHAnsi" w:hAnsiTheme="majorHAnsi" w:cstheme="majorHAnsi"/>
        </w:rPr>
        <w:t>Non-stationary data should be converted to stationary so that further statistical analysis can be done. So, we applied both first order Simple and Seasonal differencing in order to make the series stationary. We can obs</w:t>
      </w:r>
      <w:r w:rsidRPr="00AB602B">
        <w:rPr>
          <w:rFonts w:asciiTheme="majorHAnsi" w:hAnsiTheme="majorHAnsi" w:cstheme="majorHAnsi"/>
        </w:rPr>
        <w:t>erve that the series is moving towards stationar</w:t>
      </w:r>
      <w:r w:rsidR="00193911">
        <w:rPr>
          <w:rFonts w:asciiTheme="majorHAnsi" w:hAnsiTheme="majorHAnsi" w:cstheme="majorHAnsi"/>
        </w:rPr>
        <w:t>it</w:t>
      </w:r>
      <w:r w:rsidRPr="00AB602B">
        <w:rPr>
          <w:rFonts w:asciiTheme="majorHAnsi" w:hAnsiTheme="majorHAnsi" w:cstheme="majorHAnsi"/>
        </w:rPr>
        <w:t>y with constant mean and variance. Moreover, the autocorrelation</w:t>
      </w:r>
      <w:r w:rsidR="00B45312">
        <w:rPr>
          <w:rFonts w:asciiTheme="majorHAnsi" w:hAnsiTheme="majorHAnsi" w:cstheme="majorHAnsi"/>
        </w:rPr>
        <w:t xml:space="preserve"> above</w:t>
      </w:r>
      <w:r w:rsidRPr="00AB602B">
        <w:rPr>
          <w:rFonts w:asciiTheme="majorHAnsi" w:hAnsiTheme="majorHAnsi" w:cstheme="majorHAnsi"/>
        </w:rPr>
        <w:t xml:space="preserve"> immediately drops to 0 which happens when the series is stationary. </w:t>
      </w:r>
    </w:p>
    <w:p w14:paraId="4BDB0AA9" w14:textId="77777777" w:rsidR="0053498F" w:rsidRPr="00377416" w:rsidRDefault="00AF3C36" w:rsidP="00377416">
      <w:pPr>
        <w:pStyle w:val="Heading1"/>
        <w:jc w:val="center"/>
        <w:rPr>
          <w:rFonts w:asciiTheme="majorHAnsi" w:hAnsiTheme="majorHAnsi" w:cstheme="majorHAnsi"/>
          <w:b/>
          <w:sz w:val="28"/>
          <w:szCs w:val="22"/>
          <w:u w:val="single"/>
        </w:rPr>
      </w:pPr>
      <w:r w:rsidRPr="00377416">
        <w:rPr>
          <w:rFonts w:asciiTheme="majorHAnsi" w:hAnsiTheme="majorHAnsi" w:cstheme="majorHAnsi"/>
          <w:b/>
          <w:sz w:val="28"/>
          <w:szCs w:val="22"/>
          <w:u w:val="single"/>
        </w:rPr>
        <w:t>Model Selection</w:t>
      </w:r>
    </w:p>
    <w:p w14:paraId="2D34D7ED" w14:textId="5169B015" w:rsidR="0053498F" w:rsidRPr="00AB602B" w:rsidRDefault="00AF3C36" w:rsidP="00AB602B">
      <w:pPr>
        <w:rPr>
          <w:rFonts w:asciiTheme="majorHAnsi" w:hAnsiTheme="majorHAnsi" w:cstheme="majorHAnsi"/>
        </w:rPr>
      </w:pPr>
      <w:r w:rsidRPr="00AB602B">
        <w:rPr>
          <w:rFonts w:asciiTheme="majorHAnsi" w:hAnsiTheme="majorHAnsi" w:cstheme="majorHAnsi"/>
        </w:rPr>
        <w:t>Per the requirement, we can use only the methods from the</w:t>
      </w:r>
      <w:r w:rsidRPr="00AB602B">
        <w:rPr>
          <w:rFonts w:asciiTheme="majorHAnsi" w:hAnsiTheme="majorHAnsi" w:cstheme="majorHAnsi"/>
        </w:rPr>
        <w:t xml:space="preserve"> class of exponential smoothing models. The below table list</w:t>
      </w:r>
      <w:r w:rsidR="00B45312">
        <w:rPr>
          <w:rFonts w:asciiTheme="majorHAnsi" w:hAnsiTheme="majorHAnsi" w:cstheme="majorHAnsi"/>
        </w:rPr>
        <w:t>s</w:t>
      </w:r>
      <w:r w:rsidRPr="00AB602B">
        <w:rPr>
          <w:rFonts w:asciiTheme="majorHAnsi" w:hAnsiTheme="majorHAnsi" w:cstheme="majorHAnsi"/>
        </w:rPr>
        <w:t xml:space="preserve"> all the methods (including all custom smoothing methods). There are total 8 methods that we are considering. </w:t>
      </w:r>
      <w:r w:rsidRPr="00B45312">
        <w:rPr>
          <w:rFonts w:asciiTheme="majorHAnsi" w:hAnsiTheme="majorHAnsi" w:cstheme="majorHAnsi"/>
          <w:b/>
          <w:highlight w:val="blue"/>
        </w:rPr>
        <w:t>(add a line retaining to no seasonality in relation to time series).</w:t>
      </w:r>
      <w:r w:rsidRPr="00AB602B">
        <w:rPr>
          <w:rFonts w:asciiTheme="majorHAnsi" w:hAnsiTheme="majorHAnsi" w:cstheme="majorHAnsi"/>
        </w:rPr>
        <w:t xml:space="preserve"> From the data pat</w:t>
      </w:r>
      <w:r w:rsidRPr="00AB602B">
        <w:rPr>
          <w:rFonts w:asciiTheme="majorHAnsi" w:hAnsiTheme="majorHAnsi" w:cstheme="majorHAnsi"/>
        </w:rPr>
        <w:t>tern analysis, explained further in the report, we acknowledged that the data shows an additive seasonality and implies no trend whatsoever. In light of this, a Custom Exponential Smoothing with a no trend and an additive seasonality should perform the bes</w:t>
      </w:r>
      <w:r w:rsidRPr="00AB602B">
        <w:rPr>
          <w:rFonts w:asciiTheme="majorHAnsi" w:hAnsiTheme="majorHAnsi" w:cstheme="majorHAnsi"/>
        </w:rPr>
        <w:t>t. Also, the time series does indicate a possible cyclical pattern.</w:t>
      </w:r>
    </w:p>
    <w:p w14:paraId="5F4C7377" w14:textId="77777777" w:rsidR="0053498F" w:rsidRPr="00AB602B" w:rsidRDefault="00AF3C36" w:rsidP="00AB602B">
      <w:pPr>
        <w:rPr>
          <w:rFonts w:asciiTheme="majorHAnsi" w:hAnsiTheme="majorHAnsi" w:cstheme="majorHAnsi"/>
        </w:rPr>
      </w:pPr>
      <w:r w:rsidRPr="00AB602B">
        <w:rPr>
          <w:rFonts w:asciiTheme="majorHAnsi" w:hAnsiTheme="majorHAnsi" w:cstheme="majorHAnsi"/>
        </w:rPr>
        <w:t xml:space="preserve">Exhibit </w:t>
      </w:r>
      <w:r w:rsidRPr="00AB602B">
        <w:rPr>
          <w:rFonts w:asciiTheme="majorHAnsi" w:hAnsiTheme="majorHAnsi" w:cstheme="majorHAnsi"/>
          <w:highlight w:val="yellow"/>
        </w:rPr>
        <w:t>Number</w:t>
      </w:r>
      <w:r w:rsidRPr="00AB602B">
        <w:rPr>
          <w:rFonts w:asciiTheme="majorHAnsi" w:hAnsiTheme="majorHAnsi" w:cstheme="majorHAnsi"/>
        </w:rPr>
        <w:t xml:space="preserve"> summarizes the calculated MAPE values comparing holdout forecasts (9 months) with actual data for the 8 methods that we are considering.</w:t>
      </w:r>
    </w:p>
    <w:tbl>
      <w:tblPr>
        <w:tblStyle w:val="a"/>
        <w:tblW w:w="10233"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3999"/>
        <w:gridCol w:w="4285"/>
        <w:gridCol w:w="1949"/>
      </w:tblGrid>
      <w:tr w:rsidR="0053498F" w:rsidRPr="00377416" w14:paraId="3DEF172C" w14:textId="77777777" w:rsidTr="00AF3C36">
        <w:trPr>
          <w:trHeight w:val="273"/>
          <w:jc w:val="center"/>
        </w:trPr>
        <w:tc>
          <w:tcPr>
            <w:tcW w:w="3999" w:type="dxa"/>
            <w:tcBorders>
              <w:bottom w:val="single" w:sz="12" w:space="0" w:color="C9C9C9"/>
            </w:tcBorders>
            <w:shd w:val="clear" w:color="auto" w:fill="FFFFFF"/>
            <w:tcMar>
              <w:top w:w="100" w:type="dxa"/>
              <w:left w:w="100" w:type="dxa"/>
              <w:bottom w:w="100" w:type="dxa"/>
              <w:right w:w="100" w:type="dxa"/>
            </w:tcMar>
          </w:tcPr>
          <w:p w14:paraId="17247F4C" w14:textId="77777777" w:rsidR="0053498F" w:rsidRPr="00377416" w:rsidRDefault="00AF3C36" w:rsidP="00AB602B">
            <w:pPr>
              <w:spacing w:after="0"/>
              <w:rPr>
                <w:rFonts w:asciiTheme="majorHAnsi" w:hAnsiTheme="majorHAnsi" w:cstheme="majorHAnsi"/>
                <w:b/>
                <w:sz w:val="20"/>
              </w:rPr>
            </w:pPr>
            <w:r w:rsidRPr="00377416">
              <w:rPr>
                <w:rFonts w:asciiTheme="majorHAnsi" w:hAnsiTheme="majorHAnsi" w:cstheme="majorHAnsi"/>
                <w:b/>
                <w:sz w:val="20"/>
              </w:rPr>
              <w:t>Type of Exponential Smoothing</w:t>
            </w:r>
          </w:p>
        </w:tc>
        <w:tc>
          <w:tcPr>
            <w:tcW w:w="4285" w:type="dxa"/>
            <w:tcBorders>
              <w:bottom w:val="single" w:sz="12" w:space="0" w:color="C9C9C9"/>
            </w:tcBorders>
            <w:shd w:val="clear" w:color="auto" w:fill="FFFFFF"/>
            <w:tcMar>
              <w:top w:w="100" w:type="dxa"/>
              <w:left w:w="100" w:type="dxa"/>
              <w:bottom w:w="100" w:type="dxa"/>
              <w:right w:w="100" w:type="dxa"/>
            </w:tcMar>
          </w:tcPr>
          <w:p w14:paraId="6E34397C" w14:textId="77777777" w:rsidR="0053498F" w:rsidRPr="00377416" w:rsidRDefault="00AF3C36" w:rsidP="00AB602B">
            <w:pPr>
              <w:spacing w:after="0"/>
              <w:rPr>
                <w:rFonts w:asciiTheme="majorHAnsi" w:hAnsiTheme="majorHAnsi" w:cstheme="majorHAnsi"/>
                <w:b/>
                <w:sz w:val="20"/>
              </w:rPr>
            </w:pPr>
            <w:r w:rsidRPr="00377416">
              <w:rPr>
                <w:rFonts w:asciiTheme="majorHAnsi" w:hAnsiTheme="majorHAnsi" w:cstheme="majorHAnsi"/>
                <w:b/>
                <w:sz w:val="20"/>
              </w:rPr>
              <w:t>Metho</w:t>
            </w:r>
            <w:r w:rsidRPr="00377416">
              <w:rPr>
                <w:rFonts w:asciiTheme="majorHAnsi" w:hAnsiTheme="majorHAnsi" w:cstheme="majorHAnsi"/>
                <w:b/>
                <w:sz w:val="20"/>
              </w:rPr>
              <w:t>d</w:t>
            </w:r>
          </w:p>
        </w:tc>
        <w:tc>
          <w:tcPr>
            <w:tcW w:w="1949" w:type="dxa"/>
            <w:tcBorders>
              <w:bottom w:val="single" w:sz="12" w:space="0" w:color="C9C9C9"/>
            </w:tcBorders>
            <w:shd w:val="clear" w:color="auto" w:fill="FFFFFF"/>
            <w:tcMar>
              <w:top w:w="100" w:type="dxa"/>
              <w:left w:w="100" w:type="dxa"/>
              <w:bottom w:w="100" w:type="dxa"/>
              <w:right w:w="100" w:type="dxa"/>
            </w:tcMar>
          </w:tcPr>
          <w:p w14:paraId="648E30B2" w14:textId="77777777" w:rsidR="0053498F" w:rsidRPr="00377416" w:rsidRDefault="00AF3C36" w:rsidP="00AB602B">
            <w:pPr>
              <w:spacing w:after="0"/>
              <w:rPr>
                <w:rFonts w:asciiTheme="majorHAnsi" w:hAnsiTheme="majorHAnsi" w:cstheme="majorHAnsi"/>
                <w:b/>
                <w:sz w:val="20"/>
              </w:rPr>
            </w:pPr>
            <w:r w:rsidRPr="00377416">
              <w:rPr>
                <w:rFonts w:asciiTheme="majorHAnsi" w:hAnsiTheme="majorHAnsi" w:cstheme="majorHAnsi"/>
                <w:b/>
                <w:sz w:val="20"/>
              </w:rPr>
              <w:t>MAPE</w:t>
            </w:r>
          </w:p>
        </w:tc>
      </w:tr>
      <w:tr w:rsidR="0053498F" w:rsidRPr="00377416" w14:paraId="482841E5" w14:textId="77777777" w:rsidTr="00AF3C36">
        <w:trPr>
          <w:trHeight w:val="259"/>
          <w:jc w:val="center"/>
        </w:trPr>
        <w:tc>
          <w:tcPr>
            <w:tcW w:w="3999" w:type="dxa"/>
            <w:tcBorders>
              <w:bottom w:val="single" w:sz="8" w:space="0" w:color="C9C9C9"/>
              <w:right w:val="single" w:sz="8" w:space="0" w:color="C9C9C9"/>
            </w:tcBorders>
            <w:shd w:val="clear" w:color="auto" w:fill="EDEDED"/>
            <w:tcMar>
              <w:top w:w="100" w:type="dxa"/>
              <w:left w:w="100" w:type="dxa"/>
              <w:bottom w:w="100" w:type="dxa"/>
              <w:right w:w="100" w:type="dxa"/>
            </w:tcMar>
          </w:tcPr>
          <w:p w14:paraId="1858CC27"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Custom Exponential Smoothing</w:t>
            </w:r>
          </w:p>
        </w:tc>
        <w:tc>
          <w:tcPr>
            <w:tcW w:w="4285" w:type="dxa"/>
            <w:tcBorders>
              <w:bottom w:val="single" w:sz="8" w:space="0" w:color="C9C9C9"/>
              <w:right w:val="single" w:sz="8" w:space="0" w:color="C9C9C9"/>
            </w:tcBorders>
            <w:shd w:val="clear" w:color="auto" w:fill="EDEDED"/>
            <w:tcMar>
              <w:top w:w="100" w:type="dxa"/>
              <w:left w:w="100" w:type="dxa"/>
              <w:bottom w:w="100" w:type="dxa"/>
              <w:right w:w="100" w:type="dxa"/>
            </w:tcMar>
          </w:tcPr>
          <w:p w14:paraId="219CAD7E"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No Trend /Additive Seasonality</w:t>
            </w:r>
          </w:p>
        </w:tc>
        <w:tc>
          <w:tcPr>
            <w:tcW w:w="1949" w:type="dxa"/>
            <w:tcBorders>
              <w:bottom w:val="single" w:sz="8" w:space="0" w:color="C9C9C9"/>
            </w:tcBorders>
            <w:shd w:val="clear" w:color="auto" w:fill="EDEDED"/>
            <w:tcMar>
              <w:top w:w="100" w:type="dxa"/>
              <w:left w:w="100" w:type="dxa"/>
              <w:bottom w:w="100" w:type="dxa"/>
              <w:right w:w="100" w:type="dxa"/>
            </w:tcMar>
          </w:tcPr>
          <w:p w14:paraId="12B86C87" w14:textId="77777777" w:rsidR="0053498F" w:rsidRPr="00377416" w:rsidRDefault="00AF3C36" w:rsidP="00AB602B">
            <w:pPr>
              <w:spacing w:after="0"/>
              <w:rPr>
                <w:rFonts w:asciiTheme="majorHAnsi" w:hAnsiTheme="majorHAnsi" w:cstheme="majorHAnsi"/>
                <w:sz w:val="20"/>
                <w:highlight w:val="green"/>
              </w:rPr>
            </w:pPr>
            <w:r w:rsidRPr="00377416">
              <w:rPr>
                <w:rFonts w:asciiTheme="majorHAnsi" w:hAnsiTheme="majorHAnsi" w:cstheme="majorHAnsi"/>
                <w:sz w:val="20"/>
                <w:highlight w:val="green"/>
              </w:rPr>
              <w:t>8.01%</w:t>
            </w:r>
          </w:p>
        </w:tc>
      </w:tr>
      <w:tr w:rsidR="0053498F" w:rsidRPr="00377416" w14:paraId="51610368" w14:textId="77777777" w:rsidTr="00AF3C36">
        <w:trPr>
          <w:trHeight w:val="203"/>
          <w:jc w:val="center"/>
        </w:trPr>
        <w:tc>
          <w:tcPr>
            <w:tcW w:w="3999" w:type="dxa"/>
            <w:tcBorders>
              <w:bottom w:val="single" w:sz="8" w:space="0" w:color="C9C9C9"/>
              <w:right w:val="single" w:sz="8" w:space="0" w:color="C9C9C9"/>
            </w:tcBorders>
            <w:tcMar>
              <w:top w:w="100" w:type="dxa"/>
              <w:left w:w="100" w:type="dxa"/>
              <w:bottom w:w="100" w:type="dxa"/>
              <w:right w:w="100" w:type="dxa"/>
            </w:tcMar>
          </w:tcPr>
          <w:p w14:paraId="4B74D9A3"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Custom Exponential Smoothing</w:t>
            </w:r>
          </w:p>
        </w:tc>
        <w:tc>
          <w:tcPr>
            <w:tcW w:w="4285" w:type="dxa"/>
            <w:tcBorders>
              <w:bottom w:val="single" w:sz="8" w:space="0" w:color="C9C9C9"/>
              <w:right w:val="single" w:sz="8" w:space="0" w:color="C9C9C9"/>
            </w:tcBorders>
            <w:tcMar>
              <w:top w:w="100" w:type="dxa"/>
              <w:left w:w="100" w:type="dxa"/>
              <w:bottom w:w="100" w:type="dxa"/>
              <w:right w:w="100" w:type="dxa"/>
            </w:tcMar>
          </w:tcPr>
          <w:p w14:paraId="5CCE2E2F"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No Trend /Multiplicative Seasonality</w:t>
            </w:r>
          </w:p>
        </w:tc>
        <w:tc>
          <w:tcPr>
            <w:tcW w:w="1949" w:type="dxa"/>
            <w:tcBorders>
              <w:bottom w:val="single" w:sz="8" w:space="0" w:color="C9C9C9"/>
            </w:tcBorders>
            <w:tcMar>
              <w:top w:w="100" w:type="dxa"/>
              <w:left w:w="100" w:type="dxa"/>
              <w:bottom w:w="100" w:type="dxa"/>
              <w:right w:w="100" w:type="dxa"/>
            </w:tcMar>
          </w:tcPr>
          <w:p w14:paraId="6CCEB775"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8.03%</w:t>
            </w:r>
          </w:p>
        </w:tc>
      </w:tr>
      <w:tr w:rsidR="0053498F" w:rsidRPr="00377416" w14:paraId="4AEF1B45" w14:textId="77777777" w:rsidTr="00AF3C36">
        <w:trPr>
          <w:trHeight w:val="224"/>
          <w:jc w:val="center"/>
        </w:trPr>
        <w:tc>
          <w:tcPr>
            <w:tcW w:w="3999" w:type="dxa"/>
            <w:tcBorders>
              <w:bottom w:val="single" w:sz="8" w:space="0" w:color="C9C9C9"/>
              <w:right w:val="single" w:sz="8" w:space="0" w:color="C9C9C9"/>
            </w:tcBorders>
            <w:shd w:val="clear" w:color="auto" w:fill="EDEDED"/>
            <w:tcMar>
              <w:top w:w="100" w:type="dxa"/>
              <w:left w:w="100" w:type="dxa"/>
              <w:bottom w:w="100" w:type="dxa"/>
              <w:right w:w="100" w:type="dxa"/>
            </w:tcMar>
          </w:tcPr>
          <w:p w14:paraId="11CC8905"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Custom Exponential Smoothing</w:t>
            </w:r>
          </w:p>
        </w:tc>
        <w:tc>
          <w:tcPr>
            <w:tcW w:w="4285" w:type="dxa"/>
            <w:tcBorders>
              <w:bottom w:val="single" w:sz="8" w:space="0" w:color="C9C9C9"/>
              <w:right w:val="single" w:sz="8" w:space="0" w:color="C9C9C9"/>
            </w:tcBorders>
            <w:shd w:val="clear" w:color="auto" w:fill="EDEDED"/>
            <w:tcMar>
              <w:top w:w="100" w:type="dxa"/>
              <w:left w:w="100" w:type="dxa"/>
              <w:bottom w:w="100" w:type="dxa"/>
              <w:right w:w="100" w:type="dxa"/>
            </w:tcMar>
          </w:tcPr>
          <w:p w14:paraId="6EB14F4B"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Linear Trend / Additive Seasonality</w:t>
            </w:r>
          </w:p>
        </w:tc>
        <w:tc>
          <w:tcPr>
            <w:tcW w:w="1949" w:type="dxa"/>
            <w:tcBorders>
              <w:bottom w:val="single" w:sz="8" w:space="0" w:color="C9C9C9"/>
            </w:tcBorders>
            <w:shd w:val="clear" w:color="auto" w:fill="EDEDED"/>
            <w:tcMar>
              <w:top w:w="100" w:type="dxa"/>
              <w:left w:w="100" w:type="dxa"/>
              <w:bottom w:w="100" w:type="dxa"/>
              <w:right w:w="100" w:type="dxa"/>
            </w:tcMar>
          </w:tcPr>
          <w:p w14:paraId="233BDF38"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12.16%</w:t>
            </w:r>
          </w:p>
        </w:tc>
      </w:tr>
      <w:tr w:rsidR="0053498F" w:rsidRPr="00377416" w14:paraId="1C58BE5C" w14:textId="77777777" w:rsidTr="00AF3C36">
        <w:trPr>
          <w:trHeight w:val="182"/>
          <w:jc w:val="center"/>
        </w:trPr>
        <w:tc>
          <w:tcPr>
            <w:tcW w:w="3999" w:type="dxa"/>
            <w:tcBorders>
              <w:bottom w:val="single" w:sz="8" w:space="0" w:color="C9C9C9"/>
              <w:right w:val="single" w:sz="8" w:space="0" w:color="C9C9C9"/>
            </w:tcBorders>
            <w:tcMar>
              <w:top w:w="100" w:type="dxa"/>
              <w:left w:w="100" w:type="dxa"/>
              <w:bottom w:w="100" w:type="dxa"/>
              <w:right w:w="100" w:type="dxa"/>
            </w:tcMar>
          </w:tcPr>
          <w:p w14:paraId="51F5FB2F"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Winters Exponential Smoothing</w:t>
            </w:r>
          </w:p>
        </w:tc>
        <w:tc>
          <w:tcPr>
            <w:tcW w:w="4285" w:type="dxa"/>
            <w:tcBorders>
              <w:bottom w:val="single" w:sz="8" w:space="0" w:color="C9C9C9"/>
              <w:right w:val="single" w:sz="8" w:space="0" w:color="C9C9C9"/>
            </w:tcBorders>
            <w:tcMar>
              <w:top w:w="100" w:type="dxa"/>
              <w:left w:w="100" w:type="dxa"/>
              <w:bottom w:w="100" w:type="dxa"/>
              <w:right w:w="100" w:type="dxa"/>
            </w:tcMar>
          </w:tcPr>
          <w:p w14:paraId="64B22119"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Linear Trend / Multiplicative Seasonality</w:t>
            </w:r>
          </w:p>
        </w:tc>
        <w:tc>
          <w:tcPr>
            <w:tcW w:w="1949" w:type="dxa"/>
            <w:tcBorders>
              <w:bottom w:val="single" w:sz="8" w:space="0" w:color="C9C9C9"/>
            </w:tcBorders>
            <w:tcMar>
              <w:top w:w="100" w:type="dxa"/>
              <w:left w:w="100" w:type="dxa"/>
              <w:bottom w:w="100" w:type="dxa"/>
              <w:right w:w="100" w:type="dxa"/>
            </w:tcMar>
          </w:tcPr>
          <w:p w14:paraId="20ACB2EC"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12.46%</w:t>
            </w:r>
          </w:p>
        </w:tc>
      </w:tr>
      <w:tr w:rsidR="0053498F" w:rsidRPr="00377416" w14:paraId="203B356F" w14:textId="77777777" w:rsidTr="00AF3C36">
        <w:trPr>
          <w:trHeight w:val="203"/>
          <w:jc w:val="center"/>
        </w:trPr>
        <w:tc>
          <w:tcPr>
            <w:tcW w:w="3999" w:type="dxa"/>
            <w:tcBorders>
              <w:bottom w:val="single" w:sz="8" w:space="0" w:color="C9C9C9"/>
              <w:right w:val="single" w:sz="8" w:space="0" w:color="C9C9C9"/>
            </w:tcBorders>
            <w:shd w:val="clear" w:color="auto" w:fill="EDEDED"/>
            <w:tcMar>
              <w:top w:w="100" w:type="dxa"/>
              <w:left w:w="100" w:type="dxa"/>
              <w:bottom w:w="100" w:type="dxa"/>
              <w:right w:w="100" w:type="dxa"/>
            </w:tcMar>
          </w:tcPr>
          <w:p w14:paraId="138B92DC"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Custom Exponential Smoothing</w:t>
            </w:r>
          </w:p>
        </w:tc>
        <w:tc>
          <w:tcPr>
            <w:tcW w:w="4285" w:type="dxa"/>
            <w:tcBorders>
              <w:bottom w:val="single" w:sz="8" w:space="0" w:color="C9C9C9"/>
              <w:right w:val="single" w:sz="8" w:space="0" w:color="C9C9C9"/>
            </w:tcBorders>
            <w:shd w:val="clear" w:color="auto" w:fill="EDEDED"/>
            <w:tcMar>
              <w:top w:w="100" w:type="dxa"/>
              <w:left w:w="100" w:type="dxa"/>
              <w:bottom w:w="100" w:type="dxa"/>
              <w:right w:w="100" w:type="dxa"/>
            </w:tcMar>
          </w:tcPr>
          <w:p w14:paraId="6C8DC7AD"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Damped Trend / Additive Seasonality</w:t>
            </w:r>
          </w:p>
        </w:tc>
        <w:tc>
          <w:tcPr>
            <w:tcW w:w="1949" w:type="dxa"/>
            <w:tcBorders>
              <w:bottom w:val="single" w:sz="8" w:space="0" w:color="C9C9C9"/>
            </w:tcBorders>
            <w:shd w:val="clear" w:color="auto" w:fill="EDEDED"/>
            <w:tcMar>
              <w:top w:w="100" w:type="dxa"/>
              <w:left w:w="100" w:type="dxa"/>
              <w:bottom w:w="100" w:type="dxa"/>
              <w:right w:w="100" w:type="dxa"/>
            </w:tcMar>
          </w:tcPr>
          <w:p w14:paraId="16323C2D"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9.76%</w:t>
            </w:r>
          </w:p>
        </w:tc>
      </w:tr>
      <w:tr w:rsidR="0053498F" w:rsidRPr="00377416" w14:paraId="4C1373A2" w14:textId="77777777" w:rsidTr="00AF3C36">
        <w:trPr>
          <w:trHeight w:val="224"/>
          <w:jc w:val="center"/>
        </w:trPr>
        <w:tc>
          <w:tcPr>
            <w:tcW w:w="3999" w:type="dxa"/>
            <w:tcBorders>
              <w:bottom w:val="single" w:sz="8" w:space="0" w:color="C9C9C9"/>
              <w:right w:val="single" w:sz="8" w:space="0" w:color="C9C9C9"/>
            </w:tcBorders>
            <w:tcMar>
              <w:top w:w="100" w:type="dxa"/>
              <w:left w:w="100" w:type="dxa"/>
              <w:bottom w:w="100" w:type="dxa"/>
              <w:right w:w="100" w:type="dxa"/>
            </w:tcMar>
          </w:tcPr>
          <w:p w14:paraId="1A7DA7D0"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Custom Exponential Smoothing</w:t>
            </w:r>
          </w:p>
        </w:tc>
        <w:tc>
          <w:tcPr>
            <w:tcW w:w="4285" w:type="dxa"/>
            <w:tcBorders>
              <w:bottom w:val="single" w:sz="8" w:space="0" w:color="C9C9C9"/>
              <w:right w:val="single" w:sz="8" w:space="0" w:color="C9C9C9"/>
            </w:tcBorders>
            <w:tcMar>
              <w:top w:w="100" w:type="dxa"/>
              <w:left w:w="100" w:type="dxa"/>
              <w:bottom w:w="100" w:type="dxa"/>
              <w:right w:w="100" w:type="dxa"/>
            </w:tcMar>
          </w:tcPr>
          <w:p w14:paraId="619B8AC9"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Damped Trend / Multiplicative Seasonality</w:t>
            </w:r>
          </w:p>
        </w:tc>
        <w:tc>
          <w:tcPr>
            <w:tcW w:w="1949" w:type="dxa"/>
            <w:tcBorders>
              <w:bottom w:val="single" w:sz="8" w:space="0" w:color="C9C9C9"/>
            </w:tcBorders>
            <w:tcMar>
              <w:top w:w="100" w:type="dxa"/>
              <w:left w:w="100" w:type="dxa"/>
              <w:bottom w:w="100" w:type="dxa"/>
              <w:right w:w="100" w:type="dxa"/>
            </w:tcMar>
          </w:tcPr>
          <w:p w14:paraId="27283203"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12.35%</w:t>
            </w:r>
          </w:p>
        </w:tc>
      </w:tr>
      <w:tr w:rsidR="0053498F" w:rsidRPr="00377416" w14:paraId="122D24C5" w14:textId="77777777" w:rsidTr="00AF3C36">
        <w:trPr>
          <w:trHeight w:val="168"/>
          <w:jc w:val="center"/>
        </w:trPr>
        <w:tc>
          <w:tcPr>
            <w:tcW w:w="3999" w:type="dxa"/>
            <w:tcBorders>
              <w:bottom w:val="single" w:sz="8" w:space="0" w:color="C9C9C9"/>
              <w:right w:val="single" w:sz="8" w:space="0" w:color="C9C9C9"/>
            </w:tcBorders>
            <w:shd w:val="clear" w:color="auto" w:fill="EDEDED"/>
            <w:tcMar>
              <w:top w:w="100" w:type="dxa"/>
              <w:left w:w="100" w:type="dxa"/>
              <w:bottom w:w="100" w:type="dxa"/>
              <w:right w:w="100" w:type="dxa"/>
            </w:tcMar>
          </w:tcPr>
          <w:p w14:paraId="1F0B62F3" w14:textId="2EF791FD" w:rsidR="0053498F" w:rsidRPr="00377416" w:rsidRDefault="00AF3C36" w:rsidP="00377416">
            <w:pPr>
              <w:spacing w:after="0"/>
              <w:rPr>
                <w:rFonts w:asciiTheme="majorHAnsi" w:hAnsiTheme="majorHAnsi" w:cstheme="majorHAnsi"/>
                <w:sz w:val="20"/>
              </w:rPr>
            </w:pPr>
            <w:r w:rsidRPr="00377416">
              <w:rPr>
                <w:rFonts w:asciiTheme="majorHAnsi" w:hAnsiTheme="majorHAnsi" w:cstheme="majorHAnsi"/>
                <w:sz w:val="20"/>
              </w:rPr>
              <w:t>Custom Exponential Smoothing</w:t>
            </w:r>
          </w:p>
        </w:tc>
        <w:tc>
          <w:tcPr>
            <w:tcW w:w="4285" w:type="dxa"/>
            <w:tcBorders>
              <w:bottom w:val="single" w:sz="8" w:space="0" w:color="C9C9C9"/>
              <w:right w:val="single" w:sz="8" w:space="0" w:color="C9C9C9"/>
            </w:tcBorders>
            <w:shd w:val="clear" w:color="auto" w:fill="EDEDED"/>
            <w:tcMar>
              <w:top w:w="100" w:type="dxa"/>
              <w:left w:w="100" w:type="dxa"/>
              <w:bottom w:w="100" w:type="dxa"/>
              <w:right w:w="100" w:type="dxa"/>
            </w:tcMar>
          </w:tcPr>
          <w:p w14:paraId="5D62708D"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Exponential Trend /Additive Seasonality</w:t>
            </w:r>
          </w:p>
        </w:tc>
        <w:tc>
          <w:tcPr>
            <w:tcW w:w="1949" w:type="dxa"/>
            <w:tcBorders>
              <w:bottom w:val="single" w:sz="8" w:space="0" w:color="C9C9C9"/>
            </w:tcBorders>
            <w:shd w:val="clear" w:color="auto" w:fill="EDEDED"/>
            <w:tcMar>
              <w:top w:w="100" w:type="dxa"/>
              <w:left w:w="100" w:type="dxa"/>
              <w:bottom w:w="100" w:type="dxa"/>
              <w:right w:w="100" w:type="dxa"/>
            </w:tcMar>
          </w:tcPr>
          <w:p w14:paraId="2484B554"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12.16%</w:t>
            </w:r>
          </w:p>
        </w:tc>
      </w:tr>
      <w:tr w:rsidR="0053498F" w:rsidRPr="00377416" w14:paraId="2D67E100" w14:textId="77777777" w:rsidTr="00AF3C36">
        <w:trPr>
          <w:trHeight w:val="224"/>
          <w:jc w:val="center"/>
        </w:trPr>
        <w:tc>
          <w:tcPr>
            <w:tcW w:w="3999" w:type="dxa"/>
            <w:tcBorders>
              <w:bottom w:val="single" w:sz="8" w:space="0" w:color="C9C9C9"/>
              <w:right w:val="single" w:sz="8" w:space="0" w:color="C9C9C9"/>
            </w:tcBorders>
            <w:tcMar>
              <w:top w:w="100" w:type="dxa"/>
              <w:left w:w="100" w:type="dxa"/>
              <w:bottom w:w="100" w:type="dxa"/>
              <w:right w:w="100" w:type="dxa"/>
            </w:tcMar>
          </w:tcPr>
          <w:p w14:paraId="68E85774"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Custom Exponential Smoothing</w:t>
            </w:r>
          </w:p>
        </w:tc>
        <w:tc>
          <w:tcPr>
            <w:tcW w:w="4285" w:type="dxa"/>
            <w:tcBorders>
              <w:bottom w:val="single" w:sz="8" w:space="0" w:color="C9C9C9"/>
              <w:right w:val="single" w:sz="8" w:space="0" w:color="C9C9C9"/>
            </w:tcBorders>
            <w:tcMar>
              <w:top w:w="100" w:type="dxa"/>
              <w:left w:w="100" w:type="dxa"/>
              <w:bottom w:w="100" w:type="dxa"/>
              <w:right w:w="100" w:type="dxa"/>
            </w:tcMar>
          </w:tcPr>
          <w:p w14:paraId="346FFEB1"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Exponential Trend /Multiplicative Seasonality</w:t>
            </w:r>
          </w:p>
        </w:tc>
        <w:tc>
          <w:tcPr>
            <w:tcW w:w="1949" w:type="dxa"/>
            <w:tcBorders>
              <w:bottom w:val="single" w:sz="8" w:space="0" w:color="C9C9C9"/>
            </w:tcBorders>
            <w:tcMar>
              <w:top w:w="100" w:type="dxa"/>
              <w:left w:w="100" w:type="dxa"/>
              <w:bottom w:w="100" w:type="dxa"/>
              <w:right w:w="100" w:type="dxa"/>
            </w:tcMar>
          </w:tcPr>
          <w:p w14:paraId="478AA850" w14:textId="77777777" w:rsidR="0053498F" w:rsidRPr="00377416" w:rsidRDefault="00AF3C36" w:rsidP="00AB602B">
            <w:pPr>
              <w:spacing w:after="0"/>
              <w:rPr>
                <w:rFonts w:asciiTheme="majorHAnsi" w:hAnsiTheme="majorHAnsi" w:cstheme="majorHAnsi"/>
                <w:sz w:val="20"/>
              </w:rPr>
            </w:pPr>
            <w:r w:rsidRPr="00377416">
              <w:rPr>
                <w:rFonts w:asciiTheme="majorHAnsi" w:hAnsiTheme="majorHAnsi" w:cstheme="majorHAnsi"/>
                <w:sz w:val="20"/>
              </w:rPr>
              <w:t>8.47%</w:t>
            </w:r>
          </w:p>
        </w:tc>
      </w:tr>
    </w:tbl>
    <w:p w14:paraId="052F91F9" w14:textId="77777777" w:rsidR="0053498F" w:rsidRPr="00AB602B" w:rsidRDefault="00AF3C36" w:rsidP="00AB602B">
      <w:pPr>
        <w:rPr>
          <w:rFonts w:asciiTheme="majorHAnsi" w:hAnsiTheme="majorHAnsi" w:cstheme="majorHAnsi"/>
          <w:b/>
        </w:rPr>
      </w:pPr>
      <w:r w:rsidRPr="00AB602B">
        <w:rPr>
          <w:rFonts w:asciiTheme="majorHAnsi" w:hAnsiTheme="majorHAnsi" w:cstheme="majorHAnsi"/>
          <w:b/>
        </w:rPr>
        <w:t xml:space="preserve"> </w:t>
      </w:r>
    </w:p>
    <w:p w14:paraId="621CEE23" w14:textId="77777777" w:rsidR="00AF3C36" w:rsidRDefault="00AF3C36">
      <w:pPr>
        <w:rPr>
          <w:rFonts w:asciiTheme="majorHAnsi" w:hAnsiTheme="majorHAnsi" w:cstheme="majorHAnsi"/>
        </w:rPr>
      </w:pPr>
      <w:r>
        <w:rPr>
          <w:rFonts w:asciiTheme="majorHAnsi" w:hAnsiTheme="majorHAnsi" w:cstheme="majorHAnsi"/>
        </w:rPr>
        <w:br w:type="page"/>
      </w:r>
    </w:p>
    <w:p w14:paraId="0CFFB030" w14:textId="63C39AF7" w:rsidR="0053498F" w:rsidRPr="00AB602B" w:rsidRDefault="00AF3C36" w:rsidP="00AB602B">
      <w:pPr>
        <w:rPr>
          <w:rFonts w:asciiTheme="majorHAnsi" w:hAnsiTheme="majorHAnsi" w:cstheme="majorHAnsi"/>
        </w:rPr>
      </w:pPr>
      <w:r w:rsidRPr="00AB602B">
        <w:rPr>
          <w:rFonts w:asciiTheme="majorHAnsi" w:hAnsiTheme="majorHAnsi" w:cstheme="majorHAnsi"/>
        </w:rPr>
        <w:lastRenderedPageBreak/>
        <w:t>The MAPE indicates the prediction accuracy of a forecasting method in statistics, for example in estimation of the best model. Thus, from the above chart we can see that custom exponential smoothing with no trend and an additive seasonality produced a cons</w:t>
      </w:r>
      <w:r w:rsidRPr="00AB602B">
        <w:rPr>
          <w:rFonts w:asciiTheme="majorHAnsi" w:hAnsiTheme="majorHAnsi" w:cstheme="majorHAnsi"/>
        </w:rPr>
        <w:t>iderably low MAPE value</w:t>
      </w:r>
      <w:r w:rsidRPr="00AF3C36">
        <w:rPr>
          <w:rFonts w:asciiTheme="majorHAnsi" w:hAnsiTheme="majorHAnsi" w:cstheme="majorHAnsi"/>
          <w:i/>
        </w:rPr>
        <w:t>. Its MAPE is 8.01%, this means that the mean absolute error for the 9 months forecasted was 8.01% of the actual beer sales data.</w:t>
      </w:r>
    </w:p>
    <w:p w14:paraId="4816D3CA" w14:textId="77777777" w:rsidR="0053498F" w:rsidRPr="00AB602B" w:rsidRDefault="00AF3C36" w:rsidP="00AB602B">
      <w:pPr>
        <w:rPr>
          <w:rFonts w:asciiTheme="majorHAnsi" w:hAnsiTheme="majorHAnsi" w:cstheme="majorHAnsi"/>
        </w:rPr>
      </w:pPr>
      <w:r w:rsidRPr="00AB602B">
        <w:rPr>
          <w:rFonts w:asciiTheme="majorHAnsi" w:hAnsiTheme="majorHAnsi" w:cstheme="majorHAnsi"/>
          <w:noProof/>
        </w:rPr>
        <w:drawing>
          <wp:inline distT="114300" distB="114300" distL="114300" distR="114300" wp14:anchorId="635922BB" wp14:editId="6D963CB1">
            <wp:extent cx="6648450" cy="260985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648450" cy="2609850"/>
                    </a:xfrm>
                    <a:prstGeom prst="rect">
                      <a:avLst/>
                    </a:prstGeom>
                    <a:ln/>
                  </pic:spPr>
                </pic:pic>
              </a:graphicData>
            </a:graphic>
          </wp:inline>
        </w:drawing>
      </w:r>
    </w:p>
    <w:p w14:paraId="2EC7C89F" w14:textId="77777777" w:rsidR="0053498F" w:rsidRPr="00AB602B" w:rsidRDefault="00AF3C36" w:rsidP="00AB602B">
      <w:pPr>
        <w:rPr>
          <w:rFonts w:asciiTheme="majorHAnsi" w:hAnsiTheme="majorHAnsi" w:cstheme="majorHAnsi"/>
        </w:rPr>
      </w:pPr>
      <w:r w:rsidRPr="00AB602B">
        <w:rPr>
          <w:rFonts w:asciiTheme="majorHAnsi" w:hAnsiTheme="majorHAnsi" w:cstheme="majorHAnsi"/>
        </w:rPr>
        <w:t>The (</w:t>
      </w:r>
      <w:r w:rsidRPr="00AB602B">
        <w:rPr>
          <w:rFonts w:asciiTheme="majorHAnsi" w:hAnsiTheme="majorHAnsi" w:cstheme="majorHAnsi"/>
          <w:highlight w:val="yellow"/>
        </w:rPr>
        <w:t>the above image number</w:t>
      </w:r>
      <w:r w:rsidRPr="00AB602B">
        <w:rPr>
          <w:rFonts w:asciiTheme="majorHAnsi" w:hAnsiTheme="majorHAnsi" w:cstheme="majorHAnsi"/>
        </w:rPr>
        <w:t>) time series is for the custom exponential smoothing with no trend and an</w:t>
      </w:r>
      <w:r w:rsidRPr="00AB602B">
        <w:rPr>
          <w:rFonts w:asciiTheme="majorHAnsi" w:hAnsiTheme="majorHAnsi" w:cstheme="majorHAnsi"/>
        </w:rPr>
        <w:t xml:space="preserve"> additive seasonality. We can see from the time series that the fitted value (red line) is a good fit for our history data (green line).</w:t>
      </w:r>
    </w:p>
    <w:p w14:paraId="4168463E" w14:textId="77777777" w:rsidR="0053498F" w:rsidRPr="00AB602B" w:rsidRDefault="0053498F" w:rsidP="00AB602B">
      <w:pPr>
        <w:rPr>
          <w:rFonts w:asciiTheme="majorHAnsi" w:hAnsiTheme="majorHAnsi" w:cstheme="majorHAnsi"/>
        </w:rPr>
      </w:pPr>
    </w:p>
    <w:p w14:paraId="585B8121" w14:textId="77777777" w:rsidR="0053498F" w:rsidRPr="00AB602B" w:rsidRDefault="00AF3C36" w:rsidP="00AB602B">
      <w:pPr>
        <w:rPr>
          <w:rFonts w:asciiTheme="majorHAnsi" w:hAnsiTheme="majorHAnsi" w:cstheme="majorHAnsi"/>
          <w:b/>
        </w:rPr>
      </w:pPr>
      <w:r w:rsidRPr="00AB602B">
        <w:rPr>
          <w:rFonts w:asciiTheme="majorHAnsi" w:hAnsiTheme="majorHAnsi" w:cstheme="majorHAnsi"/>
          <w:b/>
        </w:rPr>
        <w:t>###################################</w:t>
      </w:r>
    </w:p>
    <w:p w14:paraId="4975A934" w14:textId="77777777" w:rsidR="0053498F" w:rsidRPr="00AB602B" w:rsidRDefault="00AF3C36" w:rsidP="00AB602B">
      <w:pPr>
        <w:rPr>
          <w:rFonts w:asciiTheme="majorHAnsi" w:hAnsiTheme="majorHAnsi" w:cstheme="majorHAnsi"/>
        </w:rPr>
      </w:pPr>
      <w:r w:rsidRPr="00AB602B">
        <w:rPr>
          <w:rFonts w:asciiTheme="majorHAnsi" w:hAnsiTheme="majorHAnsi" w:cstheme="majorHAnsi"/>
        </w:rPr>
        <w:t xml:space="preserve">The above is </w:t>
      </w:r>
      <w:proofErr w:type="spellStart"/>
      <w:r w:rsidRPr="00AB602B">
        <w:rPr>
          <w:rFonts w:asciiTheme="majorHAnsi" w:hAnsiTheme="majorHAnsi" w:cstheme="majorHAnsi"/>
        </w:rPr>
        <w:t>Sanchit’s</w:t>
      </w:r>
      <w:proofErr w:type="spellEnd"/>
      <w:r w:rsidRPr="00AB602B">
        <w:rPr>
          <w:rFonts w:asciiTheme="majorHAnsi" w:hAnsiTheme="majorHAnsi" w:cstheme="majorHAnsi"/>
        </w:rPr>
        <w:t xml:space="preserve"> Model selection and as per the professor.</w:t>
      </w:r>
    </w:p>
    <w:p w14:paraId="41E8FE0B" w14:textId="77777777" w:rsidR="0053498F" w:rsidRPr="00AB602B" w:rsidRDefault="00AF3C36" w:rsidP="00AB602B">
      <w:pPr>
        <w:rPr>
          <w:rFonts w:asciiTheme="majorHAnsi" w:hAnsiTheme="majorHAnsi" w:cstheme="majorHAnsi"/>
        </w:rPr>
      </w:pPr>
      <w:r w:rsidRPr="00AB602B">
        <w:rPr>
          <w:rFonts w:asciiTheme="majorHAnsi" w:hAnsiTheme="majorHAnsi" w:cstheme="majorHAnsi"/>
        </w:rPr>
        <w:t>Also, in the abov</w:t>
      </w:r>
      <w:r w:rsidRPr="00AB602B">
        <w:rPr>
          <w:rFonts w:asciiTheme="majorHAnsi" w:hAnsiTheme="majorHAnsi" w:cstheme="majorHAnsi"/>
        </w:rPr>
        <w:t>e explanation we are missing the answer for “Your report should also provide and interpret the seasonal indexes” from the 4th point (Model Selection).</w:t>
      </w:r>
    </w:p>
    <w:p w14:paraId="2266B0C8" w14:textId="77777777" w:rsidR="0053498F" w:rsidRPr="00AB602B" w:rsidRDefault="00AF3C36" w:rsidP="00AB602B">
      <w:pPr>
        <w:rPr>
          <w:rFonts w:asciiTheme="majorHAnsi" w:hAnsiTheme="majorHAnsi" w:cstheme="majorHAnsi"/>
          <w:b/>
        </w:rPr>
      </w:pPr>
      <w:r w:rsidRPr="00AB602B">
        <w:rPr>
          <w:rFonts w:asciiTheme="majorHAnsi" w:hAnsiTheme="majorHAnsi" w:cstheme="majorHAnsi"/>
          <w:b/>
        </w:rPr>
        <w:t>###################################</w:t>
      </w:r>
    </w:p>
    <w:p w14:paraId="5898B8C1" w14:textId="77777777" w:rsidR="0053498F" w:rsidRPr="00AB602B" w:rsidRDefault="00AF3C36" w:rsidP="00AB602B">
      <w:pPr>
        <w:rPr>
          <w:rFonts w:asciiTheme="majorHAnsi" w:hAnsiTheme="majorHAnsi" w:cstheme="majorHAnsi"/>
          <w:b/>
        </w:rPr>
      </w:pPr>
      <w:ins w:id="5" w:author="Abhinay Sariswal" w:date="2018-11-06T17:34:00Z">
        <w:r w:rsidRPr="00AB602B">
          <w:rPr>
            <w:rFonts w:asciiTheme="majorHAnsi" w:hAnsiTheme="majorHAnsi" w:cstheme="majorHAnsi"/>
            <w:b/>
          </w:rPr>
          <w:t>We tried different approaches for comparison to select the best expon</w:t>
        </w:r>
        <w:r w:rsidRPr="00AB602B">
          <w:rPr>
            <w:rFonts w:asciiTheme="majorHAnsi" w:hAnsiTheme="majorHAnsi" w:cstheme="majorHAnsi"/>
            <w:b/>
          </w:rPr>
          <w:t>ential smoothing process for forecasting. Below were the MAPE % error values obtained after applying forecasting models taking the seasonality into consideration.</w:t>
        </w:r>
      </w:ins>
    </w:p>
    <w:p w14:paraId="75F4A49E" w14:textId="77777777" w:rsidR="0053498F" w:rsidRPr="00AB602B" w:rsidRDefault="00AF3C36" w:rsidP="00AB602B">
      <w:pPr>
        <w:rPr>
          <w:rFonts w:asciiTheme="majorHAnsi" w:hAnsiTheme="majorHAnsi" w:cstheme="majorHAnsi"/>
          <w:b/>
        </w:rPr>
      </w:pPr>
      <w:r w:rsidRPr="00AB602B">
        <w:rPr>
          <w:rFonts w:asciiTheme="majorHAnsi" w:hAnsiTheme="majorHAnsi" w:cstheme="majorHAnsi"/>
          <w:b/>
        </w:rPr>
        <w:tab/>
      </w:r>
      <w:bookmarkStart w:id="6" w:name="_GoBack"/>
      <w:bookmarkEnd w:id="6"/>
    </w:p>
    <w:p w14:paraId="455C3FCD" w14:textId="77777777" w:rsidR="0053498F" w:rsidRPr="00AB602B" w:rsidRDefault="0053498F" w:rsidP="00AB602B">
      <w:pPr>
        <w:rPr>
          <w:rFonts w:asciiTheme="majorHAnsi" w:hAnsiTheme="majorHAnsi" w:cstheme="majorHAnsi"/>
          <w:b/>
        </w:rPr>
      </w:pPr>
    </w:p>
    <w:tbl>
      <w:tblPr>
        <w:tblStyle w:val="a0"/>
        <w:tblW w:w="609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7" w:author="Abhinay Sariswal" w:date="2018-11-06T16:50:00Z">
          <w:tblPr>
            <w:tblStyle w:val="a0"/>
            <w:tblW w:w="6090" w:type="dxa"/>
            <w:tblInd w:w="100" w:type="pct"/>
            <w:tblBorders>
              <w:top w:val="nil"/>
              <w:left w:val="nil"/>
              <w:bottom w:val="nil"/>
              <w:right w:val="nil"/>
              <w:insideH w:val="nil"/>
              <w:insideV w:val="nil"/>
            </w:tblBorders>
            <w:tblLayout w:type="fixed"/>
            <w:tblLook w:val="0600" w:firstRow="0" w:lastRow="0" w:firstColumn="0" w:lastColumn="0" w:noHBand="1" w:noVBand="1"/>
          </w:tblPr>
        </w:tblPrChange>
      </w:tblPr>
      <w:tblGrid>
        <w:gridCol w:w="1370"/>
        <w:gridCol w:w="3590"/>
        <w:gridCol w:w="1130"/>
        <w:tblGridChange w:id="8">
          <w:tblGrid>
            <w:gridCol w:w="1370"/>
            <w:gridCol w:w="3590"/>
            <w:gridCol w:w="1130"/>
          </w:tblGrid>
        </w:tblGridChange>
      </w:tblGrid>
      <w:tr w:rsidR="0053498F" w:rsidRPr="00AB602B" w14:paraId="3388B284" w14:textId="77777777" w:rsidTr="0053498F">
        <w:trPr>
          <w:trPrChange w:id="9" w:author="Abhinay Sariswal" w:date="2018-11-06T16:50:00Z">
            <w:trPr>
              <w:trHeight w:val="500"/>
            </w:trPr>
          </w:trPrChange>
        </w:trPr>
        <w:tc>
          <w:tcPr>
            <w:tcW w:w="1370" w:type="dxa"/>
            <w:tcPrChange w:id="10" w:author="Abhinay Sariswal" w:date="2018-11-06T16:50:00Z">
              <w:tcPr>
                <w:tcW w:w="0" w:type="auto"/>
                <w:tcBorders>
                  <w:top w:val="nil"/>
                  <w:left w:val="nil"/>
                  <w:bottom w:val="nil"/>
                  <w:right w:val="nil"/>
                </w:tcBorders>
                <w:tcMar>
                  <w:top w:w="100" w:type="dxa"/>
                  <w:left w:w="100" w:type="dxa"/>
                  <w:bottom w:w="100" w:type="dxa"/>
                  <w:right w:w="100" w:type="dxa"/>
                </w:tcMar>
              </w:tcPr>
            </w:tcPrChange>
          </w:tcPr>
          <w:p w14:paraId="7F0885CB"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Method</w:t>
            </w:r>
          </w:p>
        </w:tc>
        <w:tc>
          <w:tcPr>
            <w:tcW w:w="3590" w:type="dxa"/>
            <w:tcPrChange w:id="11" w:author="Abhinay Sariswal" w:date="2018-11-06T16:50:00Z">
              <w:tcPr>
                <w:tcW w:w="0" w:type="auto"/>
                <w:tcBorders>
                  <w:top w:val="nil"/>
                  <w:left w:val="nil"/>
                  <w:bottom w:val="nil"/>
                  <w:right w:val="nil"/>
                </w:tcBorders>
                <w:tcMar>
                  <w:top w:w="100" w:type="dxa"/>
                  <w:left w:w="100" w:type="dxa"/>
                  <w:bottom w:w="100" w:type="dxa"/>
                  <w:right w:w="100" w:type="dxa"/>
                </w:tcMar>
              </w:tcPr>
            </w:tcPrChange>
          </w:tcPr>
          <w:p w14:paraId="0501B349"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Model Type</w:t>
            </w:r>
          </w:p>
        </w:tc>
        <w:tc>
          <w:tcPr>
            <w:tcW w:w="1130" w:type="dxa"/>
            <w:tcPrChange w:id="12" w:author="Abhinay Sariswal" w:date="2018-11-06T16:50:00Z">
              <w:tcPr>
                <w:tcW w:w="0" w:type="auto"/>
                <w:tcBorders>
                  <w:top w:val="nil"/>
                  <w:left w:val="nil"/>
                  <w:bottom w:val="nil"/>
                  <w:right w:val="nil"/>
                </w:tcBorders>
                <w:tcMar>
                  <w:top w:w="100" w:type="dxa"/>
                  <w:left w:w="100" w:type="dxa"/>
                  <w:bottom w:w="100" w:type="dxa"/>
                  <w:right w:w="100" w:type="dxa"/>
                </w:tcMar>
              </w:tcPr>
            </w:tcPrChange>
          </w:tcPr>
          <w:p w14:paraId="2D47B8C9"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MAPE %</w:t>
            </w:r>
          </w:p>
        </w:tc>
      </w:tr>
      <w:tr w:rsidR="0053498F" w:rsidRPr="00AB602B" w14:paraId="6C1A9DF0" w14:textId="77777777" w:rsidTr="0053498F">
        <w:trPr>
          <w:trPrChange w:id="13" w:author="Abhinay Sariswal" w:date="2018-11-06T16:50:00Z">
            <w:trPr>
              <w:trHeight w:val="500"/>
            </w:trPr>
          </w:trPrChange>
        </w:trPr>
        <w:tc>
          <w:tcPr>
            <w:tcW w:w="1370" w:type="dxa"/>
            <w:vMerge w:val="restart"/>
            <w:tcPrChange w:id="14" w:author="Abhinay Sariswal" w:date="2018-11-06T16:50:00Z">
              <w:tcPr>
                <w:tcW w:w="0" w:type="auto"/>
                <w:vMerge w:val="restart"/>
                <w:tcBorders>
                  <w:top w:val="nil"/>
                  <w:left w:val="nil"/>
                  <w:bottom w:val="nil"/>
                  <w:right w:val="nil"/>
                </w:tcBorders>
                <w:tcMar>
                  <w:top w:w="100" w:type="dxa"/>
                  <w:left w:w="100" w:type="dxa"/>
                  <w:bottom w:w="100" w:type="dxa"/>
                  <w:right w:w="100" w:type="dxa"/>
                </w:tcMar>
              </w:tcPr>
            </w:tcPrChange>
          </w:tcPr>
          <w:p w14:paraId="1E352DF9"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Exponential smoothi</w:t>
            </w:r>
            <w:ins w:id="15" w:author="Abhinay Sariswal" w:date="2018-11-06T17:36:00Z">
              <w:r w:rsidRPr="00AB602B">
                <w:rPr>
                  <w:rFonts w:asciiTheme="majorHAnsi" w:hAnsiTheme="majorHAnsi" w:cstheme="majorHAnsi"/>
                  <w:b/>
                </w:rPr>
                <w:t>n</w:t>
              </w:r>
            </w:ins>
            <w:r w:rsidRPr="00AB602B">
              <w:rPr>
                <w:rFonts w:asciiTheme="majorHAnsi" w:hAnsiTheme="majorHAnsi" w:cstheme="majorHAnsi"/>
                <w:b/>
              </w:rPr>
              <w:t>g</w:t>
            </w:r>
          </w:p>
        </w:tc>
        <w:tc>
          <w:tcPr>
            <w:tcW w:w="3590" w:type="dxa"/>
            <w:tcPrChange w:id="16" w:author="Abhinay Sariswal" w:date="2018-11-06T16:50:00Z">
              <w:tcPr>
                <w:tcW w:w="0" w:type="auto"/>
                <w:tcBorders>
                  <w:top w:val="nil"/>
                  <w:left w:val="nil"/>
                  <w:bottom w:val="nil"/>
                  <w:right w:val="nil"/>
                </w:tcBorders>
                <w:tcMar>
                  <w:top w:w="100" w:type="dxa"/>
                  <w:left w:w="100" w:type="dxa"/>
                  <w:bottom w:w="100" w:type="dxa"/>
                  <w:right w:w="100" w:type="dxa"/>
                </w:tcMar>
              </w:tcPr>
            </w:tcPrChange>
          </w:tcPr>
          <w:p w14:paraId="79316FE3"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proofErr w:type="spellStart"/>
            <w:r w:rsidRPr="00AB602B">
              <w:rPr>
                <w:rFonts w:asciiTheme="majorHAnsi" w:hAnsiTheme="majorHAnsi" w:cstheme="majorHAnsi"/>
                <w:b/>
              </w:rPr>
              <w:t>Non linear</w:t>
            </w:r>
            <w:proofErr w:type="spellEnd"/>
            <w:r w:rsidRPr="00AB602B">
              <w:rPr>
                <w:rFonts w:asciiTheme="majorHAnsi" w:hAnsiTheme="majorHAnsi" w:cstheme="majorHAnsi"/>
                <w:b/>
              </w:rPr>
              <w:t>, Additive seasonality</w:t>
            </w:r>
          </w:p>
        </w:tc>
        <w:tc>
          <w:tcPr>
            <w:tcW w:w="1130" w:type="dxa"/>
            <w:tcPrChange w:id="17" w:author="Abhinay Sariswal" w:date="2018-11-06T16:50:00Z">
              <w:tcPr>
                <w:tcW w:w="0" w:type="auto"/>
                <w:tcBorders>
                  <w:top w:val="nil"/>
                  <w:left w:val="nil"/>
                  <w:bottom w:val="nil"/>
                  <w:right w:val="nil"/>
                </w:tcBorders>
                <w:tcMar>
                  <w:top w:w="100" w:type="dxa"/>
                  <w:left w:w="100" w:type="dxa"/>
                  <w:bottom w:w="100" w:type="dxa"/>
                  <w:right w:w="100" w:type="dxa"/>
                </w:tcMar>
              </w:tcPr>
            </w:tcPrChange>
          </w:tcPr>
          <w:p w14:paraId="789E4DC6"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8.01</w:t>
            </w:r>
          </w:p>
        </w:tc>
      </w:tr>
      <w:tr w:rsidR="0053498F" w:rsidRPr="00AB602B" w14:paraId="7507C41F" w14:textId="77777777" w:rsidTr="0053498F">
        <w:trPr>
          <w:trPrChange w:id="18" w:author="Abhinay Sariswal" w:date="2018-11-06T16:50:00Z">
            <w:trPr>
              <w:trHeight w:val="740"/>
            </w:trPr>
          </w:trPrChange>
        </w:trPr>
        <w:tc>
          <w:tcPr>
            <w:tcW w:w="1370" w:type="dxa"/>
            <w:vMerge/>
            <w:tcPrChange w:id="19" w:author="Abhinay Sariswal" w:date="2018-11-06T16:50:00Z">
              <w:tcPr>
                <w:tcW w:w="0" w:type="auto"/>
                <w:vMerge/>
                <w:tcBorders>
                  <w:bottom w:val="nil"/>
                  <w:right w:val="nil"/>
                </w:tcBorders>
                <w:shd w:val="clear" w:color="auto" w:fill="auto"/>
                <w:tcMar>
                  <w:top w:w="100" w:type="dxa"/>
                  <w:left w:w="100" w:type="dxa"/>
                  <w:bottom w:w="100" w:type="dxa"/>
                  <w:right w:w="100" w:type="dxa"/>
                </w:tcMar>
              </w:tcPr>
            </w:tcPrChange>
          </w:tcPr>
          <w:p w14:paraId="5429E783" w14:textId="77777777" w:rsidR="0053498F" w:rsidRPr="00AB602B" w:rsidRDefault="0053498F" w:rsidP="00AB602B">
            <w:pPr>
              <w:widowControl w:val="0"/>
              <w:pBdr>
                <w:top w:val="nil"/>
                <w:left w:val="nil"/>
                <w:bottom w:val="nil"/>
                <w:right w:val="nil"/>
                <w:between w:val="nil"/>
              </w:pBdr>
              <w:spacing w:after="0"/>
              <w:rPr>
                <w:rFonts w:asciiTheme="majorHAnsi" w:hAnsiTheme="majorHAnsi" w:cstheme="majorHAnsi"/>
                <w:b/>
              </w:rPr>
            </w:pPr>
          </w:p>
        </w:tc>
        <w:tc>
          <w:tcPr>
            <w:tcW w:w="3590" w:type="dxa"/>
            <w:tcPrChange w:id="20" w:author="Abhinay Sariswal" w:date="2018-11-06T16:50:00Z">
              <w:tcPr>
                <w:tcW w:w="0" w:type="auto"/>
                <w:tcBorders>
                  <w:top w:val="nil"/>
                  <w:left w:val="nil"/>
                  <w:bottom w:val="nil"/>
                  <w:right w:val="nil"/>
                </w:tcBorders>
                <w:shd w:val="clear" w:color="auto" w:fill="auto"/>
                <w:tcMar>
                  <w:top w:w="100" w:type="dxa"/>
                  <w:left w:w="100" w:type="dxa"/>
                  <w:bottom w:w="100" w:type="dxa"/>
                  <w:right w:w="100" w:type="dxa"/>
                </w:tcMar>
              </w:tcPr>
            </w:tcPrChange>
          </w:tcPr>
          <w:p w14:paraId="66A37902"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proofErr w:type="spellStart"/>
            <w:r w:rsidRPr="00AB602B">
              <w:rPr>
                <w:rFonts w:asciiTheme="majorHAnsi" w:hAnsiTheme="majorHAnsi" w:cstheme="majorHAnsi"/>
                <w:b/>
              </w:rPr>
              <w:t>Non linear</w:t>
            </w:r>
            <w:proofErr w:type="spellEnd"/>
            <w:r w:rsidRPr="00AB602B">
              <w:rPr>
                <w:rFonts w:asciiTheme="majorHAnsi" w:hAnsiTheme="majorHAnsi" w:cstheme="majorHAnsi"/>
                <w:b/>
              </w:rPr>
              <w:t>, Multiplicative seasonality</w:t>
            </w:r>
          </w:p>
        </w:tc>
        <w:tc>
          <w:tcPr>
            <w:tcW w:w="1130" w:type="dxa"/>
            <w:tcPrChange w:id="21" w:author="Abhinay Sariswal" w:date="2018-11-06T16:50:00Z">
              <w:tcPr>
                <w:tcW w:w="0" w:type="auto"/>
                <w:tcBorders>
                  <w:top w:val="nil"/>
                  <w:left w:val="nil"/>
                  <w:bottom w:val="nil"/>
                  <w:right w:val="nil"/>
                </w:tcBorders>
                <w:shd w:val="clear" w:color="auto" w:fill="auto"/>
                <w:tcMar>
                  <w:top w:w="100" w:type="dxa"/>
                  <w:left w:w="100" w:type="dxa"/>
                  <w:bottom w:w="100" w:type="dxa"/>
                  <w:right w:w="100" w:type="dxa"/>
                </w:tcMar>
              </w:tcPr>
            </w:tcPrChange>
          </w:tcPr>
          <w:p w14:paraId="28663B90"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8.03</w:t>
            </w:r>
          </w:p>
        </w:tc>
      </w:tr>
      <w:tr w:rsidR="0053498F" w:rsidRPr="00AB602B" w14:paraId="10418F4C" w14:textId="77777777" w:rsidTr="0053498F">
        <w:trPr>
          <w:trPrChange w:id="22" w:author="Abhinay Sariswal" w:date="2018-11-06T16:50:00Z">
            <w:trPr>
              <w:trHeight w:val="500"/>
            </w:trPr>
          </w:trPrChange>
        </w:trPr>
        <w:tc>
          <w:tcPr>
            <w:tcW w:w="1370" w:type="dxa"/>
            <w:vMerge/>
            <w:tcPrChange w:id="23" w:author="Abhinay Sariswal" w:date="2018-11-06T16:50:00Z">
              <w:tcPr>
                <w:tcW w:w="0" w:type="auto"/>
                <w:vMerge/>
                <w:tcBorders>
                  <w:bottom w:val="nil"/>
                  <w:right w:val="nil"/>
                </w:tcBorders>
                <w:shd w:val="clear" w:color="auto" w:fill="auto"/>
                <w:tcMar>
                  <w:top w:w="100" w:type="dxa"/>
                  <w:left w:w="100" w:type="dxa"/>
                  <w:bottom w:w="100" w:type="dxa"/>
                  <w:right w:w="100" w:type="dxa"/>
                </w:tcMar>
              </w:tcPr>
            </w:tcPrChange>
          </w:tcPr>
          <w:p w14:paraId="45FBDE09" w14:textId="77777777" w:rsidR="0053498F" w:rsidRPr="00AB602B" w:rsidRDefault="0053498F" w:rsidP="00AB602B">
            <w:pPr>
              <w:widowControl w:val="0"/>
              <w:pBdr>
                <w:top w:val="nil"/>
                <w:left w:val="nil"/>
                <w:bottom w:val="nil"/>
                <w:right w:val="nil"/>
                <w:between w:val="nil"/>
              </w:pBdr>
              <w:spacing w:after="0"/>
              <w:rPr>
                <w:rFonts w:asciiTheme="majorHAnsi" w:hAnsiTheme="majorHAnsi" w:cstheme="majorHAnsi"/>
                <w:b/>
              </w:rPr>
            </w:pPr>
          </w:p>
        </w:tc>
        <w:tc>
          <w:tcPr>
            <w:tcW w:w="3590" w:type="dxa"/>
            <w:tcPrChange w:id="24" w:author="Abhinay Sariswal" w:date="2018-11-06T16:50:00Z">
              <w:tcPr>
                <w:tcW w:w="0" w:type="auto"/>
                <w:tcBorders>
                  <w:top w:val="nil"/>
                  <w:left w:val="nil"/>
                  <w:bottom w:val="nil"/>
                  <w:right w:val="nil"/>
                </w:tcBorders>
                <w:shd w:val="clear" w:color="auto" w:fill="auto"/>
                <w:tcMar>
                  <w:top w:w="100" w:type="dxa"/>
                  <w:left w:w="100" w:type="dxa"/>
                  <w:bottom w:w="100" w:type="dxa"/>
                  <w:right w:w="100" w:type="dxa"/>
                </w:tcMar>
              </w:tcPr>
            </w:tcPrChange>
          </w:tcPr>
          <w:p w14:paraId="6A81D403"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Linear, Additive seasonality</w:t>
            </w:r>
          </w:p>
        </w:tc>
        <w:tc>
          <w:tcPr>
            <w:tcW w:w="1130" w:type="dxa"/>
            <w:tcPrChange w:id="25" w:author="Abhinay Sariswal" w:date="2018-11-06T16:50:00Z">
              <w:tcPr>
                <w:tcW w:w="0" w:type="auto"/>
                <w:tcBorders>
                  <w:top w:val="nil"/>
                  <w:left w:val="nil"/>
                  <w:bottom w:val="nil"/>
                  <w:right w:val="nil"/>
                </w:tcBorders>
                <w:shd w:val="clear" w:color="auto" w:fill="auto"/>
                <w:tcMar>
                  <w:top w:w="100" w:type="dxa"/>
                  <w:left w:w="100" w:type="dxa"/>
                  <w:bottom w:w="100" w:type="dxa"/>
                  <w:right w:w="100" w:type="dxa"/>
                </w:tcMar>
              </w:tcPr>
            </w:tcPrChange>
          </w:tcPr>
          <w:p w14:paraId="11AF61A4"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12.16</w:t>
            </w:r>
          </w:p>
        </w:tc>
      </w:tr>
      <w:tr w:rsidR="0053498F" w:rsidRPr="00AB602B" w14:paraId="7CF0F179" w14:textId="77777777" w:rsidTr="0053498F">
        <w:trPr>
          <w:trPrChange w:id="26" w:author="Abhinay Sariswal" w:date="2018-11-06T16:50:00Z">
            <w:trPr>
              <w:trHeight w:val="500"/>
            </w:trPr>
          </w:trPrChange>
        </w:trPr>
        <w:tc>
          <w:tcPr>
            <w:tcW w:w="1370" w:type="dxa"/>
            <w:vMerge/>
            <w:tcPrChange w:id="27" w:author="Abhinay Sariswal" w:date="2018-11-06T16:50:00Z">
              <w:tcPr>
                <w:tcW w:w="0" w:type="auto"/>
                <w:vMerge/>
                <w:tcBorders>
                  <w:bottom w:val="nil"/>
                  <w:right w:val="nil"/>
                </w:tcBorders>
                <w:shd w:val="clear" w:color="auto" w:fill="auto"/>
                <w:tcMar>
                  <w:top w:w="100" w:type="dxa"/>
                  <w:left w:w="100" w:type="dxa"/>
                  <w:bottom w:w="100" w:type="dxa"/>
                  <w:right w:w="100" w:type="dxa"/>
                </w:tcMar>
              </w:tcPr>
            </w:tcPrChange>
          </w:tcPr>
          <w:p w14:paraId="3E230B5C" w14:textId="77777777" w:rsidR="0053498F" w:rsidRPr="00AB602B" w:rsidRDefault="0053498F" w:rsidP="00AB602B">
            <w:pPr>
              <w:widowControl w:val="0"/>
              <w:pBdr>
                <w:top w:val="nil"/>
                <w:left w:val="nil"/>
                <w:bottom w:val="nil"/>
                <w:right w:val="nil"/>
                <w:between w:val="nil"/>
              </w:pBdr>
              <w:spacing w:after="0"/>
              <w:rPr>
                <w:rFonts w:asciiTheme="majorHAnsi" w:hAnsiTheme="majorHAnsi" w:cstheme="majorHAnsi"/>
                <w:b/>
              </w:rPr>
            </w:pPr>
          </w:p>
        </w:tc>
        <w:tc>
          <w:tcPr>
            <w:tcW w:w="3590" w:type="dxa"/>
            <w:tcPrChange w:id="28" w:author="Abhinay Sariswal" w:date="2018-11-06T16:50:00Z">
              <w:tcPr>
                <w:tcW w:w="0" w:type="auto"/>
                <w:tcBorders>
                  <w:top w:val="nil"/>
                  <w:left w:val="nil"/>
                  <w:bottom w:val="nil"/>
                  <w:right w:val="nil"/>
                </w:tcBorders>
                <w:shd w:val="clear" w:color="auto" w:fill="auto"/>
                <w:tcMar>
                  <w:top w:w="100" w:type="dxa"/>
                  <w:left w:w="100" w:type="dxa"/>
                  <w:bottom w:w="100" w:type="dxa"/>
                  <w:right w:w="100" w:type="dxa"/>
                </w:tcMar>
              </w:tcPr>
            </w:tcPrChange>
          </w:tcPr>
          <w:p w14:paraId="61779D77"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Linear, Multiplicative seasonality</w:t>
            </w:r>
          </w:p>
        </w:tc>
        <w:tc>
          <w:tcPr>
            <w:tcW w:w="1130" w:type="dxa"/>
            <w:tcPrChange w:id="29" w:author="Abhinay Sariswal" w:date="2018-11-06T16:50:00Z">
              <w:tcPr>
                <w:tcW w:w="0" w:type="auto"/>
                <w:tcBorders>
                  <w:top w:val="nil"/>
                  <w:left w:val="nil"/>
                  <w:bottom w:val="nil"/>
                  <w:right w:val="nil"/>
                </w:tcBorders>
                <w:shd w:val="clear" w:color="auto" w:fill="auto"/>
                <w:tcMar>
                  <w:top w:w="100" w:type="dxa"/>
                  <w:left w:w="100" w:type="dxa"/>
                  <w:bottom w:w="100" w:type="dxa"/>
                  <w:right w:w="100" w:type="dxa"/>
                </w:tcMar>
              </w:tcPr>
            </w:tcPrChange>
          </w:tcPr>
          <w:p w14:paraId="44E0BE4A" w14:textId="77777777" w:rsidR="0053498F" w:rsidRPr="00AB602B" w:rsidRDefault="00AF3C36" w:rsidP="00AB602B">
            <w:pPr>
              <w:widowControl w:val="0"/>
              <w:pBdr>
                <w:top w:val="nil"/>
                <w:left w:val="nil"/>
                <w:bottom w:val="nil"/>
                <w:right w:val="nil"/>
                <w:between w:val="nil"/>
              </w:pBdr>
              <w:spacing w:after="0"/>
              <w:rPr>
                <w:rFonts w:asciiTheme="majorHAnsi" w:hAnsiTheme="majorHAnsi" w:cstheme="majorHAnsi"/>
                <w:b/>
              </w:rPr>
            </w:pPr>
            <w:r w:rsidRPr="00AB602B">
              <w:rPr>
                <w:rFonts w:asciiTheme="majorHAnsi" w:hAnsiTheme="majorHAnsi" w:cstheme="majorHAnsi"/>
                <w:b/>
              </w:rPr>
              <w:t>12.46</w:t>
            </w:r>
          </w:p>
        </w:tc>
      </w:tr>
    </w:tbl>
    <w:p w14:paraId="426CB1EF" w14:textId="77777777" w:rsidR="0053498F" w:rsidRPr="00AB602B" w:rsidRDefault="0053498F" w:rsidP="00AB602B">
      <w:pPr>
        <w:rPr>
          <w:ins w:id="30" w:author="Abhinay Sariswal" w:date="2018-11-06T17:32:00Z"/>
          <w:rFonts w:asciiTheme="majorHAnsi" w:hAnsiTheme="majorHAnsi" w:cstheme="majorHAnsi"/>
          <w:b/>
        </w:rPr>
      </w:pPr>
    </w:p>
    <w:p w14:paraId="5EF2E4C8" w14:textId="77777777" w:rsidR="0053498F" w:rsidRPr="00AB602B" w:rsidRDefault="00AF3C36" w:rsidP="00AB602B">
      <w:pPr>
        <w:rPr>
          <w:ins w:id="31" w:author="Abhinay Sariswal" w:date="2018-11-06T17:32:00Z"/>
          <w:rFonts w:asciiTheme="majorHAnsi" w:hAnsiTheme="majorHAnsi" w:cstheme="majorHAnsi"/>
          <w:b/>
        </w:rPr>
      </w:pPr>
      <w:ins w:id="32" w:author="Abhinay Sariswal" w:date="2018-11-06T17:32:00Z">
        <w:r w:rsidRPr="00AB602B">
          <w:rPr>
            <w:rFonts w:asciiTheme="majorHAnsi" w:hAnsiTheme="majorHAnsi" w:cstheme="majorHAnsi"/>
            <w:rPrChange w:id="33" w:author="Abhinay Sariswal" w:date="2018-11-06T17:32:00Z">
              <w:rPr>
                <w:b/>
              </w:rPr>
            </w:rPrChange>
          </w:rPr>
          <w:lastRenderedPageBreak/>
          <w:t xml:space="preserve">As per our analysis in the data patterns section, we could identify that the data pattern exhibits additive seasonality with cyclic trend. Hence, we decided to manipulate the Alpha, Beta and </w:t>
        </w:r>
        <w:r w:rsidRPr="00AB602B">
          <w:rPr>
            <w:rFonts w:asciiTheme="majorHAnsi" w:hAnsiTheme="majorHAnsi" w:cstheme="majorHAnsi"/>
          </w:rPr>
          <w:t>Gamma</w:t>
        </w:r>
        <w:r w:rsidRPr="00AB602B">
          <w:rPr>
            <w:rFonts w:asciiTheme="majorHAnsi" w:hAnsiTheme="majorHAnsi" w:cstheme="majorHAnsi"/>
            <w:rPrChange w:id="34" w:author="Abhinay Sariswal" w:date="2018-11-06T17:32:00Z">
              <w:rPr>
                <w:b/>
              </w:rPr>
            </w:rPrChange>
          </w:rPr>
          <w:t xml:space="preserve"> factors for handling the irregularities during forecasting.</w:t>
        </w:r>
        <w:r w:rsidRPr="00AB602B">
          <w:rPr>
            <w:rFonts w:asciiTheme="majorHAnsi" w:hAnsiTheme="majorHAnsi" w:cstheme="majorHAnsi"/>
            <w:rPrChange w:id="35" w:author="Abhinay Sariswal" w:date="2018-11-06T17:32:00Z">
              <w:rPr>
                <w:b/>
              </w:rPr>
            </w:rPrChange>
          </w:rPr>
          <w:t xml:space="preserve"> We took the Linear </w:t>
        </w:r>
        <w:proofErr w:type="gramStart"/>
        <w:r w:rsidRPr="00AB602B">
          <w:rPr>
            <w:rFonts w:asciiTheme="majorHAnsi" w:hAnsiTheme="majorHAnsi" w:cstheme="majorHAnsi"/>
            <w:rPrChange w:id="36" w:author="Abhinay Sariswal" w:date="2018-11-06T17:32:00Z">
              <w:rPr>
                <w:b/>
              </w:rPr>
            </w:rPrChange>
          </w:rPr>
          <w:t>trend</w:t>
        </w:r>
        <w:proofErr w:type="gramEnd"/>
        <w:r w:rsidRPr="00AB602B">
          <w:rPr>
            <w:rFonts w:asciiTheme="majorHAnsi" w:hAnsiTheme="majorHAnsi" w:cstheme="majorHAnsi"/>
            <w:rPrChange w:id="37" w:author="Abhinay Sariswal" w:date="2018-11-06T17:32:00Z">
              <w:rPr>
                <w:b/>
              </w:rPr>
            </w:rPrChange>
          </w:rPr>
          <w:t xml:space="preserve"> Additive seasonality exponential smoothing method as the base model and then changed the above factors to tune the model. We got the best result with a MAPE of 7.5% using the values alpha = 0.38, beta = 0.02, </w:t>
        </w:r>
        <w:proofErr w:type="spellStart"/>
        <w:r w:rsidRPr="00AB602B">
          <w:rPr>
            <w:rFonts w:asciiTheme="majorHAnsi" w:hAnsiTheme="majorHAnsi" w:cstheme="majorHAnsi"/>
            <w:rPrChange w:id="38" w:author="Abhinay Sariswal" w:date="2018-11-06T17:32:00Z">
              <w:rPr>
                <w:b/>
              </w:rPr>
            </w:rPrChange>
          </w:rPr>
          <w:t>gama</w:t>
        </w:r>
        <w:proofErr w:type="spellEnd"/>
        <w:r w:rsidRPr="00AB602B">
          <w:rPr>
            <w:rFonts w:asciiTheme="majorHAnsi" w:hAnsiTheme="majorHAnsi" w:cstheme="majorHAnsi"/>
            <w:rPrChange w:id="39" w:author="Abhinay Sariswal" w:date="2018-11-06T17:32:00Z">
              <w:rPr>
                <w:b/>
              </w:rPr>
            </w:rPrChange>
          </w:rPr>
          <w:t xml:space="preserve"> = 0.267.</w:t>
        </w:r>
        <w:r w:rsidRPr="00AB602B">
          <w:rPr>
            <w:rFonts w:asciiTheme="majorHAnsi" w:hAnsiTheme="majorHAnsi" w:cstheme="majorHAnsi"/>
            <w:b/>
          </w:rPr>
          <w:br/>
        </w:r>
        <w:r w:rsidRPr="00AB602B">
          <w:rPr>
            <w:rFonts w:asciiTheme="majorHAnsi" w:hAnsiTheme="majorHAnsi" w:cstheme="majorHAnsi"/>
            <w:b/>
            <w:noProof/>
          </w:rPr>
          <w:drawing>
            <wp:inline distT="114300" distB="114300" distL="114300" distR="114300" wp14:anchorId="37A34D8F" wp14:editId="0EE33926">
              <wp:extent cx="6648450" cy="17018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6648450" cy="1701800"/>
                      </a:xfrm>
                      <a:prstGeom prst="rect">
                        <a:avLst/>
                      </a:prstGeom>
                      <a:ln/>
                    </pic:spPr>
                  </pic:pic>
                </a:graphicData>
              </a:graphic>
            </wp:inline>
          </w:drawing>
        </w:r>
      </w:ins>
    </w:p>
    <w:p w14:paraId="273FA706" w14:textId="77777777" w:rsidR="0053498F" w:rsidRPr="00AB602B" w:rsidRDefault="00AF3C36" w:rsidP="00AB602B">
      <w:pPr>
        <w:rPr>
          <w:ins w:id="40" w:author="Abhinay Sariswal" w:date="2018-11-06T17:32:00Z"/>
          <w:rFonts w:asciiTheme="majorHAnsi" w:hAnsiTheme="majorHAnsi" w:cstheme="majorHAnsi"/>
          <w:b/>
        </w:rPr>
      </w:pPr>
      <w:ins w:id="41" w:author="Abhinay Sariswal" w:date="2018-11-06T17:32:00Z">
        <w:r w:rsidRPr="00AB602B">
          <w:rPr>
            <w:rFonts w:asciiTheme="majorHAnsi" w:hAnsiTheme="majorHAnsi" w:cstheme="majorHAnsi"/>
            <w:b/>
          </w:rPr>
          <w:br/>
        </w:r>
      </w:ins>
    </w:p>
    <w:p w14:paraId="4FF746E7" w14:textId="77777777" w:rsidR="0053498F" w:rsidRPr="00AB602B" w:rsidRDefault="00AF3C36" w:rsidP="00AB602B">
      <w:pPr>
        <w:rPr>
          <w:ins w:id="42" w:author="Abhinay Sariswal" w:date="2018-11-06T17:32:00Z"/>
          <w:rFonts w:asciiTheme="majorHAnsi" w:hAnsiTheme="majorHAnsi" w:cstheme="majorHAnsi"/>
          <w:b/>
        </w:rPr>
      </w:pPr>
      <w:ins w:id="43" w:author="Abhinay Sariswal" w:date="2018-11-06T17:32:00Z">
        <w:r w:rsidRPr="00AB602B">
          <w:rPr>
            <w:rFonts w:asciiTheme="majorHAnsi" w:hAnsiTheme="majorHAnsi" w:cstheme="majorHAnsi"/>
            <w:b/>
          </w:rPr>
          <w:t xml:space="preserve">In </w:t>
        </w:r>
        <w:r w:rsidRPr="00AB602B">
          <w:rPr>
            <w:rFonts w:asciiTheme="majorHAnsi" w:hAnsiTheme="majorHAnsi" w:cstheme="majorHAnsi"/>
            <w:b/>
          </w:rPr>
          <w:t xml:space="preserve">the data patterns </w:t>
        </w:r>
        <w:proofErr w:type="gramStart"/>
        <w:r w:rsidRPr="00AB602B">
          <w:rPr>
            <w:rFonts w:asciiTheme="majorHAnsi" w:hAnsiTheme="majorHAnsi" w:cstheme="majorHAnsi"/>
            <w:b/>
          </w:rPr>
          <w:t>section</w:t>
        </w:r>
        <w:proofErr w:type="gramEnd"/>
        <w:r w:rsidRPr="00AB602B">
          <w:rPr>
            <w:rFonts w:asciiTheme="majorHAnsi" w:hAnsiTheme="majorHAnsi" w:cstheme="majorHAnsi"/>
            <w:b/>
          </w:rPr>
          <w:t xml:space="preserve"> we applied simple differencing to the dataset in order to analyze the seasonality. We could see significant positive correlation in the ACF plot for the lags of 6, 12, 18, 24 and so on. This shows that there is a significant seaso</w:t>
        </w:r>
        <w:r w:rsidRPr="00AB602B">
          <w:rPr>
            <w:rFonts w:asciiTheme="majorHAnsi" w:hAnsiTheme="majorHAnsi" w:cstheme="majorHAnsi"/>
            <w:b/>
          </w:rPr>
          <w:t xml:space="preserve">nality </w:t>
        </w:r>
        <w:proofErr w:type="spellStart"/>
        <w:r w:rsidRPr="00AB602B">
          <w:rPr>
            <w:rFonts w:asciiTheme="majorHAnsi" w:hAnsiTheme="majorHAnsi" w:cstheme="majorHAnsi"/>
            <w:b/>
          </w:rPr>
          <w:t>occuring</w:t>
        </w:r>
        <w:proofErr w:type="spellEnd"/>
        <w:r w:rsidRPr="00AB602B">
          <w:rPr>
            <w:rFonts w:asciiTheme="majorHAnsi" w:hAnsiTheme="majorHAnsi" w:cstheme="majorHAnsi"/>
            <w:b/>
          </w:rPr>
          <w:t xml:space="preserve"> in a period of 6 months. We also notice that the seasonality exhibited in the lag intervals of 12, 24, 36 are prominent whereas the </w:t>
        </w:r>
        <w:proofErr w:type="spellStart"/>
        <w:r w:rsidRPr="00AB602B">
          <w:rPr>
            <w:rFonts w:asciiTheme="majorHAnsi" w:hAnsiTheme="majorHAnsi" w:cstheme="majorHAnsi"/>
            <w:b/>
          </w:rPr>
          <w:t>seasonalities</w:t>
        </w:r>
        <w:proofErr w:type="spellEnd"/>
        <w:r w:rsidRPr="00AB602B">
          <w:rPr>
            <w:rFonts w:asciiTheme="majorHAnsi" w:hAnsiTheme="majorHAnsi" w:cstheme="majorHAnsi"/>
            <w:b/>
          </w:rPr>
          <w:t xml:space="preserve"> at 6 and 12 gradually decreases. We can see similar observation from the plots below. Our time</w:t>
        </w:r>
        <w:r w:rsidRPr="00AB602B">
          <w:rPr>
            <w:rFonts w:asciiTheme="majorHAnsi" w:hAnsiTheme="majorHAnsi" w:cstheme="majorHAnsi"/>
            <w:b/>
          </w:rPr>
          <w:t xml:space="preserve"> series ends at February ‘04 and we can see that the most prominent periodic peaks are in February (lag=12) and there is a constant low in the months of July (lag=6).</w:t>
        </w:r>
      </w:ins>
    </w:p>
    <w:p w14:paraId="5C67EED2" w14:textId="77777777" w:rsidR="0053498F" w:rsidRPr="00AB602B" w:rsidRDefault="0053498F" w:rsidP="00AB602B">
      <w:pPr>
        <w:rPr>
          <w:ins w:id="44" w:author="Abhinay Sariswal" w:date="2018-11-06T17:32:00Z"/>
          <w:rFonts w:asciiTheme="majorHAnsi" w:hAnsiTheme="majorHAnsi" w:cstheme="majorHAnsi"/>
          <w:b/>
        </w:rPr>
      </w:pPr>
    </w:p>
    <w:p w14:paraId="1A41E581" w14:textId="77777777" w:rsidR="0053498F" w:rsidRPr="00AB602B" w:rsidRDefault="00AF3C36" w:rsidP="00AB602B">
      <w:pPr>
        <w:rPr>
          <w:ins w:id="45" w:author="Abhinay Sariswal" w:date="2018-11-06T17:32:00Z"/>
          <w:rFonts w:asciiTheme="majorHAnsi" w:hAnsiTheme="majorHAnsi" w:cstheme="majorHAnsi"/>
          <w:b/>
        </w:rPr>
      </w:pPr>
      <w:ins w:id="46" w:author="Abhinay Sariswal" w:date="2018-11-06T17:32:00Z">
        <w:r w:rsidRPr="00AB602B">
          <w:rPr>
            <w:rFonts w:asciiTheme="majorHAnsi" w:hAnsiTheme="majorHAnsi" w:cstheme="majorHAnsi"/>
            <w:b/>
            <w:noProof/>
          </w:rPr>
          <w:drawing>
            <wp:inline distT="114300" distB="114300" distL="114300" distR="114300" wp14:anchorId="3E14243F" wp14:editId="25BF5CA1">
              <wp:extent cx="6648450" cy="21590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6648450" cy="2159000"/>
                      </a:xfrm>
                      <a:prstGeom prst="rect">
                        <a:avLst/>
                      </a:prstGeom>
                      <a:ln/>
                    </pic:spPr>
                  </pic:pic>
                </a:graphicData>
              </a:graphic>
            </wp:inline>
          </w:drawing>
        </w:r>
      </w:ins>
    </w:p>
    <w:p w14:paraId="6D0E38F6" w14:textId="77777777" w:rsidR="0053498F" w:rsidRPr="00AB602B" w:rsidRDefault="00AF3C36" w:rsidP="00AB602B">
      <w:pPr>
        <w:rPr>
          <w:ins w:id="47" w:author="Abhinay Sariswal" w:date="2018-11-06T17:32:00Z"/>
          <w:rFonts w:asciiTheme="majorHAnsi" w:hAnsiTheme="majorHAnsi" w:cstheme="majorHAnsi"/>
          <w:rPrChange w:id="48" w:author="Abhinay Sariswal" w:date="2018-11-06T17:32:00Z">
            <w:rPr>
              <w:ins w:id="49" w:author="Abhinay Sariswal" w:date="2018-11-06T17:32:00Z"/>
              <w:b/>
            </w:rPr>
          </w:rPrChange>
        </w:rPr>
      </w:pPr>
      <w:ins w:id="50" w:author="Abhinay Sariswal" w:date="2018-11-06T17:32:00Z">
        <w:r w:rsidRPr="00AB602B">
          <w:rPr>
            <w:rFonts w:asciiTheme="majorHAnsi" w:hAnsiTheme="majorHAnsi" w:cstheme="majorHAnsi"/>
          </w:rPr>
          <w:br w:type="page"/>
        </w:r>
      </w:ins>
    </w:p>
    <w:p w14:paraId="55AC30EC" w14:textId="77777777" w:rsidR="0053498F" w:rsidRPr="00AB602B" w:rsidRDefault="0053498F" w:rsidP="00AB602B">
      <w:pPr>
        <w:rPr>
          <w:ins w:id="51" w:author="Abhinay Sariswal" w:date="2018-11-06T17:32:00Z"/>
          <w:rFonts w:asciiTheme="majorHAnsi" w:hAnsiTheme="majorHAnsi" w:cstheme="majorHAnsi"/>
          <w:b/>
        </w:rPr>
      </w:pPr>
    </w:p>
    <w:p w14:paraId="49DDBBCE" w14:textId="77777777" w:rsidR="0053498F" w:rsidRPr="00AB602B" w:rsidRDefault="00AF3C36" w:rsidP="00AB602B">
      <w:pPr>
        <w:rPr>
          <w:ins w:id="52" w:author="Abhinay Sariswal" w:date="2018-11-06T17:32:00Z"/>
          <w:rFonts w:asciiTheme="majorHAnsi" w:hAnsiTheme="majorHAnsi" w:cstheme="majorHAnsi"/>
          <w:b/>
        </w:rPr>
      </w:pPr>
      <w:ins w:id="53" w:author="Abhinay Sariswal" w:date="2018-11-06T17:32:00Z">
        <w:r w:rsidRPr="00AB602B">
          <w:rPr>
            <w:rFonts w:asciiTheme="majorHAnsi" w:hAnsiTheme="majorHAnsi" w:cstheme="majorHAnsi"/>
            <w:b/>
          </w:rPr>
          <w:t>5. Forecast for rest of 2004 - Period (March ‘04 to December ‘04)</w:t>
        </w:r>
      </w:ins>
    </w:p>
    <w:p w14:paraId="5A7AA128" w14:textId="77777777" w:rsidR="0053498F" w:rsidRPr="00AB602B" w:rsidRDefault="00AF3C36" w:rsidP="00AB602B">
      <w:pPr>
        <w:rPr>
          <w:ins w:id="54" w:author="Abhinay Sariswal" w:date="2018-11-06T17:32:00Z"/>
          <w:rFonts w:asciiTheme="majorHAnsi" w:hAnsiTheme="majorHAnsi" w:cstheme="majorHAnsi"/>
          <w:b/>
        </w:rPr>
      </w:pPr>
      <w:ins w:id="55" w:author="Abhinay Sariswal" w:date="2018-11-06T17:32:00Z">
        <w:r w:rsidRPr="00AB602B">
          <w:rPr>
            <w:rFonts w:asciiTheme="majorHAnsi" w:hAnsiTheme="majorHAnsi" w:cstheme="majorHAnsi"/>
            <w:b/>
          </w:rPr>
          <w:t xml:space="preserve">Now we move towards the final goal to predict the sales for the rest of the year 2004. Based on our analysis and model evaluation </w:t>
        </w:r>
        <w:proofErr w:type="gramStart"/>
        <w:r w:rsidRPr="00AB602B">
          <w:rPr>
            <w:rFonts w:asciiTheme="majorHAnsi" w:hAnsiTheme="majorHAnsi" w:cstheme="majorHAnsi"/>
            <w:b/>
          </w:rPr>
          <w:t>illustrated  above</w:t>
        </w:r>
        <w:proofErr w:type="gramEnd"/>
        <w:r w:rsidRPr="00AB602B">
          <w:rPr>
            <w:rFonts w:asciiTheme="majorHAnsi" w:hAnsiTheme="majorHAnsi" w:cstheme="majorHAnsi"/>
            <w:b/>
          </w:rPr>
          <w:t>, we have applied the Exponential smoothing method for No trend and an additive seasonality.</w:t>
        </w:r>
      </w:ins>
    </w:p>
    <w:p w14:paraId="2D8554C6" w14:textId="77777777" w:rsidR="0053498F" w:rsidRPr="00AB602B" w:rsidRDefault="00AF3C36" w:rsidP="00AB602B">
      <w:pPr>
        <w:rPr>
          <w:ins w:id="56" w:author="Abhinay Sariswal" w:date="2018-11-06T17:32:00Z"/>
          <w:rFonts w:asciiTheme="majorHAnsi" w:hAnsiTheme="majorHAnsi" w:cstheme="majorHAnsi"/>
          <w:b/>
        </w:rPr>
      </w:pPr>
      <w:ins w:id="57" w:author="Abhinay Sariswal" w:date="2018-11-06T17:32:00Z">
        <w:r w:rsidRPr="00AB602B">
          <w:rPr>
            <w:rFonts w:asciiTheme="majorHAnsi" w:hAnsiTheme="majorHAnsi" w:cstheme="majorHAnsi"/>
            <w:b/>
          </w:rPr>
          <w:t xml:space="preserve">The forecasted </w:t>
        </w:r>
        <w:r w:rsidRPr="00AB602B">
          <w:rPr>
            <w:rFonts w:asciiTheme="majorHAnsi" w:hAnsiTheme="majorHAnsi" w:cstheme="majorHAnsi"/>
            <w:b/>
          </w:rPr>
          <w:t>values are given in the table below:</w:t>
        </w:r>
      </w:ins>
    </w:p>
    <w:p w14:paraId="6F11F037" w14:textId="77777777" w:rsidR="0053498F" w:rsidRPr="00AB602B" w:rsidRDefault="00AF3C36" w:rsidP="00AB602B">
      <w:pPr>
        <w:rPr>
          <w:ins w:id="58" w:author="Abhinay Sariswal" w:date="2018-11-06T17:32:00Z"/>
          <w:rFonts w:asciiTheme="majorHAnsi" w:hAnsiTheme="majorHAnsi" w:cstheme="majorHAnsi"/>
          <w:b/>
          <w:i/>
          <w:rPrChange w:id="59" w:author="Abhinay Sariswal" w:date="2018-11-06T17:32:00Z">
            <w:rPr>
              <w:ins w:id="60" w:author="Abhinay Sariswal" w:date="2018-11-06T17:32:00Z"/>
              <w:b/>
            </w:rPr>
          </w:rPrChange>
        </w:rPr>
      </w:pPr>
      <w:ins w:id="61" w:author="Abhinay Sariswal" w:date="2018-11-06T17:32:00Z">
        <w:r w:rsidRPr="00AB602B">
          <w:rPr>
            <w:rFonts w:asciiTheme="majorHAnsi" w:hAnsiTheme="majorHAnsi" w:cstheme="majorHAnsi"/>
            <w:b/>
            <w:i/>
            <w:rPrChange w:id="62" w:author="Abhinay Sariswal" w:date="2018-11-06T17:32:00Z">
              <w:rPr>
                <w:b/>
              </w:rPr>
            </w:rPrChange>
          </w:rPr>
          <w:t>Table 2</w:t>
        </w:r>
      </w:ins>
    </w:p>
    <w:tbl>
      <w:tblPr>
        <w:tblStyle w:val="a2"/>
        <w:tblW w:w="72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90"/>
        <w:gridCol w:w="1355"/>
        <w:gridCol w:w="1085"/>
        <w:gridCol w:w="1205"/>
        <w:gridCol w:w="965"/>
        <w:gridCol w:w="1460"/>
      </w:tblGrid>
      <w:tr w:rsidR="0053498F" w:rsidRPr="00AB602B" w14:paraId="31BA1B96" w14:textId="77777777">
        <w:trPr>
          <w:trHeight w:val="740"/>
          <w:ins w:id="63"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E396857" w14:textId="77777777" w:rsidR="0053498F" w:rsidRPr="00AB602B" w:rsidRDefault="00AF3C36" w:rsidP="00AB602B">
            <w:pPr>
              <w:widowControl w:val="0"/>
              <w:pBdr>
                <w:top w:val="nil"/>
                <w:left w:val="nil"/>
                <w:bottom w:val="nil"/>
                <w:right w:val="nil"/>
                <w:between w:val="nil"/>
              </w:pBdr>
              <w:spacing w:after="0"/>
              <w:rPr>
                <w:ins w:id="64" w:author="Abhinay Sariswal" w:date="2018-11-06T17:32:00Z"/>
                <w:rFonts w:asciiTheme="majorHAnsi" w:hAnsiTheme="majorHAnsi" w:cstheme="majorHAnsi"/>
                <w:b/>
              </w:rPr>
            </w:pPr>
            <w:ins w:id="65" w:author="Abhinay Sariswal" w:date="2018-11-06T17:32:00Z">
              <w:r w:rsidRPr="00AB602B">
                <w:rPr>
                  <w:rFonts w:asciiTheme="majorHAnsi" w:hAnsiTheme="majorHAnsi" w:cstheme="majorHAnsi"/>
                  <w:b/>
                </w:rPr>
                <w:t>Month</w:t>
              </w:r>
            </w:ins>
          </w:p>
        </w:tc>
        <w:tc>
          <w:tcPr>
            <w:tcW w:w="13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1B649CE9" w14:textId="77777777" w:rsidR="0053498F" w:rsidRPr="00AB602B" w:rsidRDefault="00AF3C36" w:rsidP="00AB602B">
            <w:pPr>
              <w:widowControl w:val="0"/>
              <w:pBdr>
                <w:top w:val="nil"/>
                <w:left w:val="nil"/>
                <w:bottom w:val="nil"/>
                <w:right w:val="nil"/>
                <w:between w:val="nil"/>
              </w:pBdr>
              <w:spacing w:after="0"/>
              <w:rPr>
                <w:ins w:id="66" w:author="Abhinay Sariswal" w:date="2018-11-06T17:32:00Z"/>
                <w:rFonts w:asciiTheme="majorHAnsi" w:hAnsiTheme="majorHAnsi" w:cstheme="majorHAnsi"/>
                <w:b/>
              </w:rPr>
            </w:pPr>
            <w:ins w:id="67" w:author="Abhinay Sariswal" w:date="2018-11-06T17:32:00Z">
              <w:r w:rsidRPr="00AB602B">
                <w:rPr>
                  <w:rFonts w:asciiTheme="majorHAnsi" w:hAnsiTheme="majorHAnsi" w:cstheme="majorHAnsi"/>
                  <w:b/>
                </w:rPr>
                <w:t>2.5% Lower</w:t>
              </w:r>
            </w:ins>
          </w:p>
        </w:tc>
        <w:tc>
          <w:tcPr>
            <w:tcW w:w="10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DE45F2C" w14:textId="77777777" w:rsidR="0053498F" w:rsidRPr="00AB602B" w:rsidRDefault="00AF3C36" w:rsidP="00AB602B">
            <w:pPr>
              <w:widowControl w:val="0"/>
              <w:pBdr>
                <w:top w:val="nil"/>
                <w:left w:val="nil"/>
                <w:bottom w:val="nil"/>
                <w:right w:val="nil"/>
                <w:between w:val="nil"/>
              </w:pBdr>
              <w:spacing w:after="0"/>
              <w:rPr>
                <w:ins w:id="68" w:author="Abhinay Sariswal" w:date="2018-11-06T17:32:00Z"/>
                <w:rFonts w:asciiTheme="majorHAnsi" w:hAnsiTheme="majorHAnsi" w:cstheme="majorHAnsi"/>
                <w:b/>
              </w:rPr>
            </w:pPr>
            <w:ins w:id="69" w:author="Abhinay Sariswal" w:date="2018-11-06T17:32:00Z">
              <w:r w:rsidRPr="00AB602B">
                <w:rPr>
                  <w:rFonts w:asciiTheme="majorHAnsi" w:hAnsiTheme="majorHAnsi" w:cstheme="majorHAnsi"/>
                  <w:b/>
                </w:rPr>
                <w:t>Forecast</w:t>
              </w:r>
            </w:ins>
          </w:p>
        </w:tc>
        <w:tc>
          <w:tcPr>
            <w:tcW w:w="120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D241498" w14:textId="77777777" w:rsidR="0053498F" w:rsidRPr="00AB602B" w:rsidRDefault="00AF3C36" w:rsidP="00AB602B">
            <w:pPr>
              <w:widowControl w:val="0"/>
              <w:pBdr>
                <w:top w:val="nil"/>
                <w:left w:val="nil"/>
                <w:bottom w:val="nil"/>
                <w:right w:val="nil"/>
                <w:between w:val="nil"/>
              </w:pBdr>
              <w:spacing w:after="0"/>
              <w:rPr>
                <w:ins w:id="70" w:author="Abhinay Sariswal" w:date="2018-11-06T17:32:00Z"/>
                <w:rFonts w:asciiTheme="majorHAnsi" w:hAnsiTheme="majorHAnsi" w:cstheme="majorHAnsi"/>
                <w:b/>
              </w:rPr>
            </w:pPr>
            <w:ins w:id="71" w:author="Abhinay Sariswal" w:date="2018-11-06T17:32:00Z">
              <w:r w:rsidRPr="00AB602B">
                <w:rPr>
                  <w:rFonts w:asciiTheme="majorHAnsi" w:hAnsiTheme="majorHAnsi" w:cstheme="majorHAnsi"/>
                  <w:b/>
                </w:rPr>
                <w:t>Quarterly</w:t>
              </w:r>
            </w:ins>
          </w:p>
        </w:tc>
        <w:tc>
          <w:tcPr>
            <w:tcW w:w="9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2C36DD91" w14:textId="77777777" w:rsidR="0053498F" w:rsidRPr="00AB602B" w:rsidRDefault="00AF3C36" w:rsidP="00AB602B">
            <w:pPr>
              <w:widowControl w:val="0"/>
              <w:pBdr>
                <w:top w:val="nil"/>
                <w:left w:val="nil"/>
                <w:bottom w:val="nil"/>
                <w:right w:val="nil"/>
                <w:between w:val="nil"/>
              </w:pBdr>
              <w:spacing w:after="0"/>
              <w:rPr>
                <w:ins w:id="72" w:author="Abhinay Sariswal" w:date="2018-11-06T17:32:00Z"/>
                <w:rFonts w:asciiTheme="majorHAnsi" w:hAnsiTheme="majorHAnsi" w:cstheme="majorHAnsi"/>
                <w:b/>
              </w:rPr>
            </w:pPr>
            <w:ins w:id="73" w:author="Abhinay Sariswal" w:date="2018-11-06T17:32:00Z">
              <w:r w:rsidRPr="00AB602B">
                <w:rPr>
                  <w:rFonts w:asciiTheme="majorHAnsi" w:hAnsiTheme="majorHAnsi" w:cstheme="majorHAnsi"/>
                  <w:b/>
                </w:rPr>
                <w:t>Annual</w:t>
              </w:r>
            </w:ins>
          </w:p>
        </w:tc>
        <w:tc>
          <w:tcPr>
            <w:tcW w:w="14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FDECF0E" w14:textId="77777777" w:rsidR="0053498F" w:rsidRPr="00AB602B" w:rsidRDefault="00AF3C36" w:rsidP="00AB602B">
            <w:pPr>
              <w:widowControl w:val="0"/>
              <w:pBdr>
                <w:top w:val="nil"/>
                <w:left w:val="nil"/>
                <w:bottom w:val="nil"/>
                <w:right w:val="nil"/>
                <w:between w:val="nil"/>
              </w:pBdr>
              <w:spacing w:after="0"/>
              <w:rPr>
                <w:ins w:id="74" w:author="Abhinay Sariswal" w:date="2018-11-06T17:32:00Z"/>
                <w:rFonts w:asciiTheme="majorHAnsi" w:hAnsiTheme="majorHAnsi" w:cstheme="majorHAnsi"/>
                <w:b/>
              </w:rPr>
            </w:pPr>
            <w:ins w:id="75" w:author="Abhinay Sariswal" w:date="2018-11-06T17:32:00Z">
              <w:r w:rsidRPr="00AB602B">
                <w:rPr>
                  <w:rFonts w:asciiTheme="majorHAnsi" w:hAnsiTheme="majorHAnsi" w:cstheme="majorHAnsi"/>
                  <w:b/>
                </w:rPr>
                <w:t>97.5% Upper</w:t>
              </w:r>
            </w:ins>
          </w:p>
        </w:tc>
      </w:tr>
      <w:tr w:rsidR="0053498F" w:rsidRPr="00AB602B" w14:paraId="4AE956E9" w14:textId="77777777">
        <w:trPr>
          <w:trHeight w:val="500"/>
          <w:ins w:id="76"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C1189E" w14:textId="77777777" w:rsidR="0053498F" w:rsidRPr="00AB602B" w:rsidRDefault="00AF3C36" w:rsidP="00AB602B">
            <w:pPr>
              <w:widowControl w:val="0"/>
              <w:pBdr>
                <w:top w:val="nil"/>
                <w:left w:val="nil"/>
                <w:bottom w:val="nil"/>
                <w:right w:val="nil"/>
                <w:between w:val="nil"/>
              </w:pBdr>
              <w:spacing w:after="0"/>
              <w:rPr>
                <w:ins w:id="77" w:author="Abhinay Sariswal" w:date="2018-11-06T17:32:00Z"/>
                <w:rFonts w:asciiTheme="majorHAnsi" w:hAnsiTheme="majorHAnsi" w:cstheme="majorHAnsi"/>
                <w:rPrChange w:id="78" w:author="Abhinay Sariswal" w:date="2018-11-06T17:32:00Z">
                  <w:rPr>
                    <w:ins w:id="79" w:author="Abhinay Sariswal" w:date="2018-11-06T17:32:00Z"/>
                    <w:b/>
                  </w:rPr>
                </w:rPrChange>
              </w:rPr>
            </w:pPr>
            <w:ins w:id="80" w:author="Abhinay Sariswal" w:date="2018-11-06T17:32:00Z">
              <w:r w:rsidRPr="00AB602B">
                <w:rPr>
                  <w:rFonts w:asciiTheme="majorHAnsi" w:hAnsiTheme="majorHAnsi" w:cstheme="majorHAnsi"/>
                  <w:rPrChange w:id="81" w:author="Abhinay Sariswal" w:date="2018-11-06T17:32:00Z">
                    <w:rPr>
                      <w:b/>
                    </w:rPr>
                  </w:rPrChange>
                </w:rPr>
                <w:t>2004-Mar</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DA380B" w14:textId="77777777" w:rsidR="0053498F" w:rsidRPr="00AB602B" w:rsidRDefault="00AF3C36" w:rsidP="00AB602B">
            <w:pPr>
              <w:widowControl w:val="0"/>
              <w:pBdr>
                <w:top w:val="nil"/>
                <w:left w:val="nil"/>
                <w:bottom w:val="nil"/>
                <w:right w:val="nil"/>
                <w:between w:val="nil"/>
              </w:pBdr>
              <w:spacing w:after="0"/>
              <w:rPr>
                <w:ins w:id="82" w:author="Abhinay Sariswal" w:date="2018-11-06T17:32:00Z"/>
                <w:rFonts w:asciiTheme="majorHAnsi" w:hAnsiTheme="majorHAnsi" w:cstheme="majorHAnsi"/>
                <w:rPrChange w:id="83" w:author="Abhinay Sariswal" w:date="2018-11-06T17:32:00Z">
                  <w:rPr>
                    <w:ins w:id="84" w:author="Abhinay Sariswal" w:date="2018-11-06T17:32:00Z"/>
                    <w:b/>
                  </w:rPr>
                </w:rPrChange>
              </w:rPr>
            </w:pPr>
            <w:ins w:id="85" w:author="Abhinay Sariswal" w:date="2018-11-06T17:32:00Z">
              <w:r w:rsidRPr="00AB602B">
                <w:rPr>
                  <w:rFonts w:asciiTheme="majorHAnsi" w:hAnsiTheme="majorHAnsi" w:cstheme="majorHAnsi"/>
                  <w:rPrChange w:id="86" w:author="Abhinay Sariswal" w:date="2018-11-06T17:32:00Z">
                    <w:rPr>
                      <w:b/>
                    </w:rPr>
                  </w:rPrChange>
                </w:rPr>
                <w:t>255</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4E53F" w14:textId="77777777" w:rsidR="0053498F" w:rsidRPr="00AB602B" w:rsidRDefault="00AF3C36" w:rsidP="00AB602B">
            <w:pPr>
              <w:widowControl w:val="0"/>
              <w:pBdr>
                <w:top w:val="nil"/>
                <w:left w:val="nil"/>
                <w:bottom w:val="nil"/>
                <w:right w:val="nil"/>
                <w:between w:val="nil"/>
              </w:pBdr>
              <w:spacing w:after="0"/>
              <w:rPr>
                <w:ins w:id="87" w:author="Abhinay Sariswal" w:date="2018-11-06T17:32:00Z"/>
                <w:rFonts w:asciiTheme="majorHAnsi" w:hAnsiTheme="majorHAnsi" w:cstheme="majorHAnsi"/>
                <w:rPrChange w:id="88" w:author="Abhinay Sariswal" w:date="2018-11-06T17:32:00Z">
                  <w:rPr>
                    <w:ins w:id="89" w:author="Abhinay Sariswal" w:date="2018-11-06T17:32:00Z"/>
                    <w:b/>
                  </w:rPr>
                </w:rPrChange>
              </w:rPr>
            </w:pPr>
            <w:ins w:id="90" w:author="Abhinay Sariswal" w:date="2018-11-06T17:32:00Z">
              <w:r w:rsidRPr="00AB602B">
                <w:rPr>
                  <w:rFonts w:asciiTheme="majorHAnsi" w:hAnsiTheme="majorHAnsi" w:cstheme="majorHAnsi"/>
                  <w:rPrChange w:id="91" w:author="Abhinay Sariswal" w:date="2018-11-06T17:32:00Z">
                    <w:rPr>
                      <w:b/>
                    </w:rPr>
                  </w:rPrChange>
                </w:rPr>
                <w:t>346</w:t>
              </w:r>
            </w:ins>
          </w:p>
        </w:tc>
        <w:tc>
          <w:tcPr>
            <w:tcW w:w="1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FB8743" w14:textId="77777777" w:rsidR="0053498F" w:rsidRPr="00AB602B" w:rsidRDefault="00AF3C36" w:rsidP="00AB602B">
            <w:pPr>
              <w:widowControl w:val="0"/>
              <w:pBdr>
                <w:top w:val="nil"/>
                <w:left w:val="nil"/>
                <w:bottom w:val="nil"/>
                <w:right w:val="nil"/>
                <w:between w:val="nil"/>
              </w:pBdr>
              <w:spacing w:after="0"/>
              <w:rPr>
                <w:ins w:id="92" w:author="Abhinay Sariswal" w:date="2018-11-06T17:32:00Z"/>
                <w:rFonts w:asciiTheme="majorHAnsi" w:hAnsiTheme="majorHAnsi" w:cstheme="majorHAnsi"/>
                <w:rPrChange w:id="93" w:author="Abhinay Sariswal" w:date="2018-11-06T17:32:00Z">
                  <w:rPr>
                    <w:ins w:id="94" w:author="Abhinay Sariswal" w:date="2018-11-06T17:32:00Z"/>
                    <w:b/>
                  </w:rPr>
                </w:rPrChange>
              </w:rPr>
            </w:pPr>
            <w:ins w:id="95" w:author="Abhinay Sariswal" w:date="2018-11-06T17:32:00Z">
              <w:r w:rsidRPr="00AB602B">
                <w:rPr>
                  <w:rFonts w:asciiTheme="majorHAnsi" w:hAnsiTheme="majorHAnsi" w:cstheme="majorHAnsi"/>
                  <w:rPrChange w:id="96" w:author="Abhinay Sariswal" w:date="2018-11-06T17:32:00Z">
                    <w:rPr>
                      <w:b/>
                    </w:rPr>
                  </w:rPrChange>
                </w:rPr>
                <w:t>Q1, 1,223</w:t>
              </w:r>
            </w:ins>
          </w:p>
        </w:tc>
        <w:tc>
          <w:tcPr>
            <w:tcW w:w="96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810C54" w14:textId="77777777" w:rsidR="0053498F" w:rsidRPr="00AB602B" w:rsidRDefault="00AF3C36" w:rsidP="00AB602B">
            <w:pPr>
              <w:widowControl w:val="0"/>
              <w:pBdr>
                <w:top w:val="nil"/>
                <w:left w:val="nil"/>
                <w:bottom w:val="nil"/>
                <w:right w:val="nil"/>
                <w:between w:val="nil"/>
              </w:pBdr>
              <w:spacing w:after="0"/>
              <w:rPr>
                <w:ins w:id="97" w:author="Abhinay Sariswal" w:date="2018-11-06T17:32:00Z"/>
                <w:rFonts w:asciiTheme="majorHAnsi" w:hAnsiTheme="majorHAnsi" w:cstheme="majorHAnsi"/>
                <w:rPrChange w:id="98" w:author="Abhinay Sariswal" w:date="2018-11-06T17:32:00Z">
                  <w:rPr>
                    <w:ins w:id="99" w:author="Abhinay Sariswal" w:date="2018-11-06T17:32:00Z"/>
                    <w:b/>
                  </w:rPr>
                </w:rPrChange>
              </w:rPr>
            </w:pPr>
            <w:ins w:id="100" w:author="Abhinay Sariswal" w:date="2018-11-06T17:32:00Z">
              <w:r w:rsidRPr="00AB602B">
                <w:rPr>
                  <w:rFonts w:asciiTheme="majorHAnsi" w:hAnsiTheme="majorHAnsi" w:cstheme="majorHAnsi"/>
                  <w:rPrChange w:id="101" w:author="Abhinay Sariswal" w:date="2018-11-06T17:32:00Z">
                    <w:rPr>
                      <w:b/>
                    </w:rPr>
                  </w:rPrChange>
                </w:rPr>
                <w:t xml:space="preserve"> </w:t>
              </w:r>
            </w:ins>
          </w:p>
          <w:p w14:paraId="7CC2B712" w14:textId="77777777" w:rsidR="0053498F" w:rsidRPr="00AB602B" w:rsidRDefault="00AF3C36" w:rsidP="00AB602B">
            <w:pPr>
              <w:widowControl w:val="0"/>
              <w:spacing w:after="0"/>
              <w:rPr>
                <w:ins w:id="102" w:author="Abhinay Sariswal" w:date="2018-11-06T17:32:00Z"/>
                <w:rFonts w:asciiTheme="majorHAnsi" w:hAnsiTheme="majorHAnsi" w:cstheme="majorHAnsi"/>
                <w:rPrChange w:id="103" w:author="Abhinay Sariswal" w:date="2018-11-06T17:32:00Z">
                  <w:rPr>
                    <w:ins w:id="104" w:author="Abhinay Sariswal" w:date="2018-11-06T17:32:00Z"/>
                    <w:b/>
                  </w:rPr>
                </w:rPrChange>
              </w:rPr>
            </w:pPr>
            <w:ins w:id="105" w:author="Abhinay Sariswal" w:date="2018-11-06T17:32:00Z">
              <w:r w:rsidRPr="00AB602B">
                <w:rPr>
                  <w:rFonts w:asciiTheme="majorHAnsi" w:hAnsiTheme="majorHAnsi" w:cstheme="majorHAnsi"/>
                  <w:rPrChange w:id="106" w:author="Abhinay Sariswal" w:date="2018-11-06T17:32:00Z">
                    <w:rPr>
                      <w:b/>
                    </w:rPr>
                  </w:rPrChange>
                </w:rPr>
                <w:t xml:space="preserve"> </w:t>
              </w:r>
            </w:ins>
          </w:p>
          <w:p w14:paraId="54F63575" w14:textId="77777777" w:rsidR="0053498F" w:rsidRPr="00AB602B" w:rsidRDefault="00AF3C36" w:rsidP="00AB602B">
            <w:pPr>
              <w:widowControl w:val="0"/>
              <w:spacing w:after="0"/>
              <w:rPr>
                <w:ins w:id="107" w:author="Abhinay Sariswal" w:date="2018-11-06T17:32:00Z"/>
                <w:rFonts w:asciiTheme="majorHAnsi" w:hAnsiTheme="majorHAnsi" w:cstheme="majorHAnsi"/>
                <w:rPrChange w:id="108" w:author="Abhinay Sariswal" w:date="2018-11-06T17:32:00Z">
                  <w:rPr>
                    <w:ins w:id="109" w:author="Abhinay Sariswal" w:date="2018-11-06T17:32:00Z"/>
                    <w:b/>
                  </w:rPr>
                </w:rPrChange>
              </w:rPr>
            </w:pPr>
            <w:ins w:id="110" w:author="Abhinay Sariswal" w:date="2018-11-06T17:32:00Z">
              <w:r w:rsidRPr="00AB602B">
                <w:rPr>
                  <w:rFonts w:asciiTheme="majorHAnsi" w:hAnsiTheme="majorHAnsi" w:cstheme="majorHAnsi"/>
                  <w:rPrChange w:id="111" w:author="Abhinay Sariswal" w:date="2018-11-06T17:32:00Z">
                    <w:rPr>
                      <w:b/>
                    </w:rPr>
                  </w:rPrChange>
                </w:rPr>
                <w:t xml:space="preserve"> </w:t>
              </w:r>
            </w:ins>
          </w:p>
          <w:p w14:paraId="046DB687" w14:textId="77777777" w:rsidR="0053498F" w:rsidRPr="00AB602B" w:rsidRDefault="00AF3C36" w:rsidP="00AB602B">
            <w:pPr>
              <w:widowControl w:val="0"/>
              <w:spacing w:after="0"/>
              <w:rPr>
                <w:ins w:id="112" w:author="Abhinay Sariswal" w:date="2018-11-06T17:32:00Z"/>
                <w:rFonts w:asciiTheme="majorHAnsi" w:hAnsiTheme="majorHAnsi" w:cstheme="majorHAnsi"/>
                <w:rPrChange w:id="113" w:author="Abhinay Sariswal" w:date="2018-11-06T17:32:00Z">
                  <w:rPr>
                    <w:ins w:id="114" w:author="Abhinay Sariswal" w:date="2018-11-06T17:32:00Z"/>
                    <w:b/>
                  </w:rPr>
                </w:rPrChange>
              </w:rPr>
            </w:pPr>
            <w:ins w:id="115" w:author="Abhinay Sariswal" w:date="2018-11-06T17:32:00Z">
              <w:r w:rsidRPr="00AB602B">
                <w:rPr>
                  <w:rFonts w:asciiTheme="majorHAnsi" w:hAnsiTheme="majorHAnsi" w:cstheme="majorHAnsi"/>
                  <w:rPrChange w:id="116" w:author="Abhinay Sariswal" w:date="2018-11-06T17:32:00Z">
                    <w:rPr>
                      <w:b/>
                    </w:rPr>
                  </w:rPrChange>
                </w:rPr>
                <w:t xml:space="preserve"> </w:t>
              </w:r>
            </w:ins>
          </w:p>
          <w:p w14:paraId="0000178A" w14:textId="77777777" w:rsidR="0053498F" w:rsidRPr="00AB602B" w:rsidRDefault="00AF3C36" w:rsidP="00AB602B">
            <w:pPr>
              <w:widowControl w:val="0"/>
              <w:spacing w:after="0"/>
              <w:rPr>
                <w:ins w:id="117" w:author="Abhinay Sariswal" w:date="2018-11-06T17:32:00Z"/>
                <w:rFonts w:asciiTheme="majorHAnsi" w:hAnsiTheme="majorHAnsi" w:cstheme="majorHAnsi"/>
                <w:rPrChange w:id="118" w:author="Abhinay Sariswal" w:date="2018-11-06T17:32:00Z">
                  <w:rPr>
                    <w:ins w:id="119" w:author="Abhinay Sariswal" w:date="2018-11-06T17:32:00Z"/>
                    <w:b/>
                  </w:rPr>
                </w:rPrChange>
              </w:rPr>
            </w:pPr>
            <w:ins w:id="120" w:author="Abhinay Sariswal" w:date="2018-11-06T17:32:00Z">
              <w:r w:rsidRPr="00AB602B">
                <w:rPr>
                  <w:rFonts w:asciiTheme="majorHAnsi" w:hAnsiTheme="majorHAnsi" w:cstheme="majorHAnsi"/>
                  <w:rPrChange w:id="121" w:author="Abhinay Sariswal" w:date="2018-11-06T17:32:00Z">
                    <w:rPr>
                      <w:b/>
                    </w:rPr>
                  </w:rPrChange>
                </w:rPr>
                <w:t xml:space="preserve"> </w:t>
              </w:r>
            </w:ins>
          </w:p>
          <w:p w14:paraId="1E93A8FB" w14:textId="77777777" w:rsidR="0053498F" w:rsidRPr="00AB602B" w:rsidRDefault="00AF3C36" w:rsidP="00AB602B">
            <w:pPr>
              <w:widowControl w:val="0"/>
              <w:spacing w:after="0"/>
              <w:rPr>
                <w:ins w:id="122" w:author="Abhinay Sariswal" w:date="2018-11-06T17:32:00Z"/>
                <w:rFonts w:asciiTheme="majorHAnsi" w:hAnsiTheme="majorHAnsi" w:cstheme="majorHAnsi"/>
                <w:rPrChange w:id="123" w:author="Abhinay Sariswal" w:date="2018-11-06T17:32:00Z">
                  <w:rPr>
                    <w:ins w:id="124" w:author="Abhinay Sariswal" w:date="2018-11-06T17:32:00Z"/>
                    <w:b/>
                  </w:rPr>
                </w:rPrChange>
              </w:rPr>
            </w:pPr>
            <w:ins w:id="125" w:author="Abhinay Sariswal" w:date="2018-11-06T17:32:00Z">
              <w:r w:rsidRPr="00AB602B">
                <w:rPr>
                  <w:rFonts w:asciiTheme="majorHAnsi" w:hAnsiTheme="majorHAnsi" w:cstheme="majorHAnsi"/>
                  <w:rPrChange w:id="126" w:author="Abhinay Sariswal" w:date="2018-11-06T17:32:00Z">
                    <w:rPr>
                      <w:b/>
                    </w:rPr>
                  </w:rPrChange>
                </w:rPr>
                <w:t xml:space="preserve"> </w:t>
              </w:r>
            </w:ins>
          </w:p>
          <w:p w14:paraId="21C6603B" w14:textId="77777777" w:rsidR="0053498F" w:rsidRPr="00AB602B" w:rsidRDefault="00AF3C36" w:rsidP="00AB602B">
            <w:pPr>
              <w:widowControl w:val="0"/>
              <w:spacing w:after="0"/>
              <w:rPr>
                <w:ins w:id="127" w:author="Abhinay Sariswal" w:date="2018-11-06T17:32:00Z"/>
                <w:rFonts w:asciiTheme="majorHAnsi" w:hAnsiTheme="majorHAnsi" w:cstheme="majorHAnsi"/>
                <w:rPrChange w:id="128" w:author="Abhinay Sariswal" w:date="2018-11-06T17:32:00Z">
                  <w:rPr>
                    <w:ins w:id="129" w:author="Abhinay Sariswal" w:date="2018-11-06T17:32:00Z"/>
                    <w:b/>
                  </w:rPr>
                </w:rPrChange>
              </w:rPr>
            </w:pPr>
            <w:ins w:id="130" w:author="Abhinay Sariswal" w:date="2018-11-06T17:32:00Z">
              <w:r w:rsidRPr="00AB602B">
                <w:rPr>
                  <w:rFonts w:asciiTheme="majorHAnsi" w:hAnsiTheme="majorHAnsi" w:cstheme="majorHAnsi"/>
                  <w:rPrChange w:id="131" w:author="Abhinay Sariswal" w:date="2018-11-06T17:32:00Z">
                    <w:rPr>
                      <w:b/>
                    </w:rPr>
                  </w:rPrChange>
                </w:rPr>
                <w:t xml:space="preserve"> </w:t>
              </w:r>
            </w:ins>
          </w:p>
          <w:p w14:paraId="52667DCA" w14:textId="77777777" w:rsidR="0053498F" w:rsidRPr="00AB602B" w:rsidRDefault="00AF3C36" w:rsidP="00AB602B">
            <w:pPr>
              <w:widowControl w:val="0"/>
              <w:spacing w:after="0"/>
              <w:rPr>
                <w:ins w:id="132" w:author="Abhinay Sariswal" w:date="2018-11-06T17:32:00Z"/>
                <w:rFonts w:asciiTheme="majorHAnsi" w:hAnsiTheme="majorHAnsi" w:cstheme="majorHAnsi"/>
                <w:rPrChange w:id="133" w:author="Abhinay Sariswal" w:date="2018-11-06T17:32:00Z">
                  <w:rPr>
                    <w:ins w:id="134" w:author="Abhinay Sariswal" w:date="2018-11-06T17:32:00Z"/>
                    <w:b/>
                  </w:rPr>
                </w:rPrChange>
              </w:rPr>
            </w:pPr>
            <w:ins w:id="135" w:author="Abhinay Sariswal" w:date="2018-11-06T17:32:00Z">
              <w:r w:rsidRPr="00AB602B">
                <w:rPr>
                  <w:rFonts w:asciiTheme="majorHAnsi" w:hAnsiTheme="majorHAnsi" w:cstheme="majorHAnsi"/>
                  <w:rPrChange w:id="136" w:author="Abhinay Sariswal" w:date="2018-11-06T17:32:00Z">
                    <w:rPr>
                      <w:b/>
                    </w:rPr>
                  </w:rPrChange>
                </w:rPr>
                <w:t xml:space="preserve"> </w:t>
              </w:r>
            </w:ins>
          </w:p>
          <w:p w14:paraId="40F49DBA" w14:textId="77777777" w:rsidR="0053498F" w:rsidRPr="00AB602B" w:rsidRDefault="00AF3C36" w:rsidP="00AB602B">
            <w:pPr>
              <w:widowControl w:val="0"/>
              <w:spacing w:after="0"/>
              <w:rPr>
                <w:ins w:id="137" w:author="Abhinay Sariswal" w:date="2018-11-06T17:32:00Z"/>
                <w:rFonts w:asciiTheme="majorHAnsi" w:hAnsiTheme="majorHAnsi" w:cstheme="majorHAnsi"/>
                <w:rPrChange w:id="138" w:author="Abhinay Sariswal" w:date="2018-11-06T17:32:00Z">
                  <w:rPr>
                    <w:ins w:id="139" w:author="Abhinay Sariswal" w:date="2018-11-06T17:32:00Z"/>
                    <w:b/>
                  </w:rPr>
                </w:rPrChange>
              </w:rPr>
            </w:pPr>
            <w:ins w:id="140" w:author="Abhinay Sariswal" w:date="2018-11-06T17:32:00Z">
              <w:r w:rsidRPr="00AB602B">
                <w:rPr>
                  <w:rFonts w:asciiTheme="majorHAnsi" w:hAnsiTheme="majorHAnsi" w:cstheme="majorHAnsi"/>
                  <w:rPrChange w:id="141" w:author="Abhinay Sariswal" w:date="2018-11-06T17:32:00Z">
                    <w:rPr>
                      <w:b/>
                    </w:rPr>
                  </w:rPrChange>
                </w:rPr>
                <w:t xml:space="preserve"> </w:t>
              </w:r>
            </w:ins>
          </w:p>
          <w:p w14:paraId="0353BF44" w14:textId="77777777" w:rsidR="0053498F" w:rsidRPr="00AB602B" w:rsidRDefault="00AF3C36" w:rsidP="00AB602B">
            <w:pPr>
              <w:widowControl w:val="0"/>
              <w:spacing w:after="0"/>
              <w:rPr>
                <w:ins w:id="142" w:author="Abhinay Sariswal" w:date="2018-11-06T17:32:00Z"/>
                <w:rFonts w:asciiTheme="majorHAnsi" w:hAnsiTheme="majorHAnsi" w:cstheme="majorHAnsi"/>
                <w:rPrChange w:id="143" w:author="Abhinay Sariswal" w:date="2018-11-06T17:32:00Z">
                  <w:rPr>
                    <w:ins w:id="144" w:author="Abhinay Sariswal" w:date="2018-11-06T17:32:00Z"/>
                    <w:b/>
                  </w:rPr>
                </w:rPrChange>
              </w:rPr>
            </w:pPr>
            <w:ins w:id="145" w:author="Abhinay Sariswal" w:date="2018-11-06T17:32:00Z">
              <w:r w:rsidRPr="00AB602B">
                <w:rPr>
                  <w:rFonts w:asciiTheme="majorHAnsi" w:hAnsiTheme="majorHAnsi" w:cstheme="majorHAnsi"/>
                  <w:rPrChange w:id="146" w:author="Abhinay Sariswal" w:date="2018-11-06T17:32:00Z">
                    <w:rPr>
                      <w:b/>
                    </w:rPr>
                  </w:rPrChange>
                </w:rPr>
                <w:t>4,205</w:t>
              </w:r>
            </w:ins>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D4D40" w14:textId="77777777" w:rsidR="0053498F" w:rsidRPr="00AB602B" w:rsidRDefault="00AF3C36" w:rsidP="00AB602B">
            <w:pPr>
              <w:widowControl w:val="0"/>
              <w:pBdr>
                <w:top w:val="nil"/>
                <w:left w:val="nil"/>
                <w:bottom w:val="nil"/>
                <w:right w:val="nil"/>
                <w:between w:val="nil"/>
              </w:pBdr>
              <w:spacing w:after="0"/>
              <w:rPr>
                <w:ins w:id="147" w:author="Abhinay Sariswal" w:date="2018-11-06T17:32:00Z"/>
                <w:rFonts w:asciiTheme="majorHAnsi" w:hAnsiTheme="majorHAnsi" w:cstheme="majorHAnsi"/>
                <w:rPrChange w:id="148" w:author="Abhinay Sariswal" w:date="2018-11-06T17:32:00Z">
                  <w:rPr>
                    <w:ins w:id="149" w:author="Abhinay Sariswal" w:date="2018-11-06T17:32:00Z"/>
                    <w:b/>
                  </w:rPr>
                </w:rPrChange>
              </w:rPr>
            </w:pPr>
            <w:ins w:id="150" w:author="Abhinay Sariswal" w:date="2018-11-06T17:32:00Z">
              <w:r w:rsidRPr="00AB602B">
                <w:rPr>
                  <w:rFonts w:asciiTheme="majorHAnsi" w:hAnsiTheme="majorHAnsi" w:cstheme="majorHAnsi"/>
                  <w:rPrChange w:id="151" w:author="Abhinay Sariswal" w:date="2018-11-06T17:32:00Z">
                    <w:rPr>
                      <w:b/>
                    </w:rPr>
                  </w:rPrChange>
                </w:rPr>
                <w:t>436</w:t>
              </w:r>
            </w:ins>
          </w:p>
        </w:tc>
      </w:tr>
      <w:tr w:rsidR="0053498F" w:rsidRPr="00AB602B" w14:paraId="77393456" w14:textId="77777777">
        <w:trPr>
          <w:trHeight w:val="500"/>
          <w:ins w:id="152"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B7FE23" w14:textId="77777777" w:rsidR="0053498F" w:rsidRPr="00AB602B" w:rsidRDefault="00AF3C36" w:rsidP="00AB602B">
            <w:pPr>
              <w:widowControl w:val="0"/>
              <w:pBdr>
                <w:top w:val="nil"/>
                <w:left w:val="nil"/>
                <w:bottom w:val="nil"/>
                <w:right w:val="nil"/>
                <w:between w:val="nil"/>
              </w:pBdr>
              <w:spacing w:after="0"/>
              <w:rPr>
                <w:ins w:id="153" w:author="Abhinay Sariswal" w:date="2018-11-06T17:32:00Z"/>
                <w:rFonts w:asciiTheme="majorHAnsi" w:hAnsiTheme="majorHAnsi" w:cstheme="majorHAnsi"/>
                <w:rPrChange w:id="154" w:author="Abhinay Sariswal" w:date="2018-11-06T17:32:00Z">
                  <w:rPr>
                    <w:ins w:id="155" w:author="Abhinay Sariswal" w:date="2018-11-06T17:32:00Z"/>
                    <w:b/>
                  </w:rPr>
                </w:rPrChange>
              </w:rPr>
            </w:pPr>
            <w:ins w:id="156" w:author="Abhinay Sariswal" w:date="2018-11-06T17:32:00Z">
              <w:r w:rsidRPr="00AB602B">
                <w:rPr>
                  <w:rFonts w:asciiTheme="majorHAnsi" w:hAnsiTheme="majorHAnsi" w:cstheme="majorHAnsi"/>
                  <w:rPrChange w:id="157" w:author="Abhinay Sariswal" w:date="2018-11-06T17:32:00Z">
                    <w:rPr>
                      <w:b/>
                    </w:rPr>
                  </w:rPrChange>
                </w:rPr>
                <w:t>2004-Apr</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9D6838" w14:textId="77777777" w:rsidR="0053498F" w:rsidRPr="00AB602B" w:rsidRDefault="00AF3C36" w:rsidP="00AB602B">
            <w:pPr>
              <w:widowControl w:val="0"/>
              <w:pBdr>
                <w:top w:val="nil"/>
                <w:left w:val="nil"/>
                <w:bottom w:val="nil"/>
                <w:right w:val="nil"/>
                <w:between w:val="nil"/>
              </w:pBdr>
              <w:spacing w:after="0"/>
              <w:rPr>
                <w:ins w:id="158" w:author="Abhinay Sariswal" w:date="2018-11-06T17:32:00Z"/>
                <w:rFonts w:asciiTheme="majorHAnsi" w:hAnsiTheme="majorHAnsi" w:cstheme="majorHAnsi"/>
                <w:rPrChange w:id="159" w:author="Abhinay Sariswal" w:date="2018-11-06T17:32:00Z">
                  <w:rPr>
                    <w:ins w:id="160" w:author="Abhinay Sariswal" w:date="2018-11-06T17:32:00Z"/>
                    <w:b/>
                  </w:rPr>
                </w:rPrChange>
              </w:rPr>
            </w:pPr>
            <w:ins w:id="161" w:author="Abhinay Sariswal" w:date="2018-11-06T17:32:00Z">
              <w:r w:rsidRPr="00AB602B">
                <w:rPr>
                  <w:rFonts w:asciiTheme="majorHAnsi" w:hAnsiTheme="majorHAnsi" w:cstheme="majorHAnsi"/>
                  <w:rPrChange w:id="162" w:author="Abhinay Sariswal" w:date="2018-11-06T17:32:00Z">
                    <w:rPr>
                      <w:b/>
                    </w:rPr>
                  </w:rPrChange>
                </w:rPr>
                <w:t>258</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B40E94" w14:textId="77777777" w:rsidR="0053498F" w:rsidRPr="00AB602B" w:rsidRDefault="00AF3C36" w:rsidP="00AB602B">
            <w:pPr>
              <w:widowControl w:val="0"/>
              <w:pBdr>
                <w:top w:val="nil"/>
                <w:left w:val="nil"/>
                <w:bottom w:val="nil"/>
                <w:right w:val="nil"/>
                <w:between w:val="nil"/>
              </w:pBdr>
              <w:spacing w:after="0"/>
              <w:rPr>
                <w:ins w:id="163" w:author="Abhinay Sariswal" w:date="2018-11-06T17:32:00Z"/>
                <w:rFonts w:asciiTheme="majorHAnsi" w:hAnsiTheme="majorHAnsi" w:cstheme="majorHAnsi"/>
                <w:rPrChange w:id="164" w:author="Abhinay Sariswal" w:date="2018-11-06T17:32:00Z">
                  <w:rPr>
                    <w:ins w:id="165" w:author="Abhinay Sariswal" w:date="2018-11-06T17:32:00Z"/>
                    <w:b/>
                  </w:rPr>
                </w:rPrChange>
              </w:rPr>
            </w:pPr>
            <w:ins w:id="166" w:author="Abhinay Sariswal" w:date="2018-11-06T17:32:00Z">
              <w:r w:rsidRPr="00AB602B">
                <w:rPr>
                  <w:rFonts w:asciiTheme="majorHAnsi" w:hAnsiTheme="majorHAnsi" w:cstheme="majorHAnsi"/>
                  <w:rPrChange w:id="167" w:author="Abhinay Sariswal" w:date="2018-11-06T17:32:00Z">
                    <w:rPr>
                      <w:b/>
                    </w:rPr>
                  </w:rPrChange>
                </w:rPr>
                <w:t>350</w:t>
              </w:r>
            </w:ins>
          </w:p>
        </w:tc>
        <w:tc>
          <w:tcPr>
            <w:tcW w:w="12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9FFC42" w14:textId="77777777" w:rsidR="0053498F" w:rsidRPr="00AB602B" w:rsidRDefault="00AF3C36" w:rsidP="00AB602B">
            <w:pPr>
              <w:widowControl w:val="0"/>
              <w:pBdr>
                <w:top w:val="nil"/>
                <w:left w:val="nil"/>
                <w:bottom w:val="nil"/>
                <w:right w:val="nil"/>
                <w:between w:val="nil"/>
              </w:pBdr>
              <w:spacing w:after="0"/>
              <w:rPr>
                <w:ins w:id="168" w:author="Abhinay Sariswal" w:date="2018-11-06T17:32:00Z"/>
                <w:rFonts w:asciiTheme="majorHAnsi" w:hAnsiTheme="majorHAnsi" w:cstheme="majorHAnsi"/>
                <w:rPrChange w:id="169" w:author="Abhinay Sariswal" w:date="2018-11-06T17:32:00Z">
                  <w:rPr>
                    <w:ins w:id="170" w:author="Abhinay Sariswal" w:date="2018-11-06T17:32:00Z"/>
                    <w:b/>
                  </w:rPr>
                </w:rPrChange>
              </w:rPr>
            </w:pPr>
            <w:ins w:id="171" w:author="Abhinay Sariswal" w:date="2018-11-06T17:32:00Z">
              <w:r w:rsidRPr="00AB602B">
                <w:rPr>
                  <w:rFonts w:asciiTheme="majorHAnsi" w:hAnsiTheme="majorHAnsi" w:cstheme="majorHAnsi"/>
                  <w:rPrChange w:id="172" w:author="Abhinay Sariswal" w:date="2018-11-06T17:32:00Z">
                    <w:rPr>
                      <w:b/>
                    </w:rPr>
                  </w:rPrChange>
                </w:rPr>
                <w:t xml:space="preserve"> </w:t>
              </w:r>
            </w:ins>
          </w:p>
          <w:p w14:paraId="209D6E88" w14:textId="77777777" w:rsidR="0053498F" w:rsidRPr="00AB602B" w:rsidRDefault="00AF3C36" w:rsidP="00AB602B">
            <w:pPr>
              <w:widowControl w:val="0"/>
              <w:spacing w:after="0"/>
              <w:rPr>
                <w:ins w:id="173" w:author="Abhinay Sariswal" w:date="2018-11-06T17:32:00Z"/>
                <w:rFonts w:asciiTheme="majorHAnsi" w:hAnsiTheme="majorHAnsi" w:cstheme="majorHAnsi"/>
                <w:rPrChange w:id="174" w:author="Abhinay Sariswal" w:date="2018-11-06T17:32:00Z">
                  <w:rPr>
                    <w:ins w:id="175" w:author="Abhinay Sariswal" w:date="2018-11-06T17:32:00Z"/>
                    <w:b/>
                  </w:rPr>
                </w:rPrChange>
              </w:rPr>
            </w:pPr>
            <w:ins w:id="176" w:author="Abhinay Sariswal" w:date="2018-11-06T17:32:00Z">
              <w:r w:rsidRPr="00AB602B">
                <w:rPr>
                  <w:rFonts w:asciiTheme="majorHAnsi" w:hAnsiTheme="majorHAnsi" w:cstheme="majorHAnsi"/>
                  <w:rPrChange w:id="177" w:author="Abhinay Sariswal" w:date="2018-11-06T17:32:00Z">
                    <w:rPr>
                      <w:b/>
                    </w:rPr>
                  </w:rPrChange>
                </w:rPr>
                <w:t xml:space="preserve"> </w:t>
              </w:r>
            </w:ins>
          </w:p>
          <w:p w14:paraId="52A6294D" w14:textId="77777777" w:rsidR="0053498F" w:rsidRPr="00AB602B" w:rsidRDefault="00AF3C36" w:rsidP="00AB602B">
            <w:pPr>
              <w:widowControl w:val="0"/>
              <w:spacing w:after="0"/>
              <w:rPr>
                <w:ins w:id="178" w:author="Abhinay Sariswal" w:date="2018-11-06T17:32:00Z"/>
                <w:rFonts w:asciiTheme="majorHAnsi" w:hAnsiTheme="majorHAnsi" w:cstheme="majorHAnsi"/>
                <w:rPrChange w:id="179" w:author="Abhinay Sariswal" w:date="2018-11-06T17:32:00Z">
                  <w:rPr>
                    <w:ins w:id="180" w:author="Abhinay Sariswal" w:date="2018-11-06T17:32:00Z"/>
                    <w:b/>
                  </w:rPr>
                </w:rPrChange>
              </w:rPr>
            </w:pPr>
            <w:ins w:id="181" w:author="Abhinay Sariswal" w:date="2018-11-06T17:32:00Z">
              <w:r w:rsidRPr="00AB602B">
                <w:rPr>
                  <w:rFonts w:asciiTheme="majorHAnsi" w:hAnsiTheme="majorHAnsi" w:cstheme="majorHAnsi"/>
                  <w:rPrChange w:id="182" w:author="Abhinay Sariswal" w:date="2018-11-06T17:32:00Z">
                    <w:rPr>
                      <w:b/>
                    </w:rPr>
                  </w:rPrChange>
                </w:rPr>
                <w:t>Q2, 916</w:t>
              </w:r>
            </w:ins>
          </w:p>
        </w:tc>
        <w:tc>
          <w:tcPr>
            <w:tcW w:w="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8B5D44" w14:textId="77777777" w:rsidR="0053498F" w:rsidRPr="00AB602B" w:rsidRDefault="0053498F" w:rsidP="00AB602B">
            <w:pPr>
              <w:widowControl w:val="0"/>
              <w:pBdr>
                <w:top w:val="nil"/>
                <w:left w:val="nil"/>
                <w:bottom w:val="nil"/>
                <w:right w:val="nil"/>
                <w:between w:val="nil"/>
              </w:pBdr>
              <w:spacing w:after="0" w:line="240" w:lineRule="auto"/>
              <w:rPr>
                <w:ins w:id="183" w:author="Abhinay Sariswal" w:date="2018-11-06T17:32:00Z"/>
                <w:rFonts w:asciiTheme="majorHAnsi" w:hAnsiTheme="majorHAnsi" w:cstheme="majorHAnsi"/>
                <w:rPrChange w:id="184" w:author="Abhinay Sariswal" w:date="2018-11-06T17:32:00Z">
                  <w:rPr>
                    <w:ins w:id="185" w:author="Abhinay Sariswal" w:date="2018-11-06T17:32:00Z"/>
                    <w:b/>
                  </w:rPr>
                </w:rPrChange>
              </w:rPr>
            </w:pP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85E1EE" w14:textId="77777777" w:rsidR="0053498F" w:rsidRPr="00AB602B" w:rsidRDefault="00AF3C36" w:rsidP="00AB602B">
            <w:pPr>
              <w:widowControl w:val="0"/>
              <w:pBdr>
                <w:top w:val="nil"/>
                <w:left w:val="nil"/>
                <w:bottom w:val="nil"/>
                <w:right w:val="nil"/>
                <w:between w:val="nil"/>
              </w:pBdr>
              <w:spacing w:after="0"/>
              <w:rPr>
                <w:ins w:id="186" w:author="Abhinay Sariswal" w:date="2018-11-06T17:32:00Z"/>
                <w:rFonts w:asciiTheme="majorHAnsi" w:hAnsiTheme="majorHAnsi" w:cstheme="majorHAnsi"/>
                <w:rPrChange w:id="187" w:author="Abhinay Sariswal" w:date="2018-11-06T17:32:00Z">
                  <w:rPr>
                    <w:ins w:id="188" w:author="Abhinay Sariswal" w:date="2018-11-06T17:32:00Z"/>
                    <w:b/>
                  </w:rPr>
                </w:rPrChange>
              </w:rPr>
            </w:pPr>
            <w:ins w:id="189" w:author="Abhinay Sariswal" w:date="2018-11-06T17:32:00Z">
              <w:r w:rsidRPr="00AB602B">
                <w:rPr>
                  <w:rFonts w:asciiTheme="majorHAnsi" w:hAnsiTheme="majorHAnsi" w:cstheme="majorHAnsi"/>
                  <w:rPrChange w:id="190" w:author="Abhinay Sariswal" w:date="2018-11-06T17:32:00Z">
                    <w:rPr>
                      <w:b/>
                    </w:rPr>
                  </w:rPrChange>
                </w:rPr>
                <w:t>442</w:t>
              </w:r>
            </w:ins>
          </w:p>
        </w:tc>
      </w:tr>
      <w:tr w:rsidR="0053498F" w:rsidRPr="00AB602B" w14:paraId="571D72AC" w14:textId="77777777">
        <w:trPr>
          <w:trHeight w:val="740"/>
          <w:ins w:id="191"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99AF04" w14:textId="77777777" w:rsidR="0053498F" w:rsidRPr="00AB602B" w:rsidRDefault="00AF3C36" w:rsidP="00AB602B">
            <w:pPr>
              <w:widowControl w:val="0"/>
              <w:pBdr>
                <w:top w:val="nil"/>
                <w:left w:val="nil"/>
                <w:bottom w:val="nil"/>
                <w:right w:val="nil"/>
                <w:between w:val="nil"/>
              </w:pBdr>
              <w:spacing w:after="0"/>
              <w:rPr>
                <w:ins w:id="192" w:author="Abhinay Sariswal" w:date="2018-11-06T17:32:00Z"/>
                <w:rFonts w:asciiTheme="majorHAnsi" w:hAnsiTheme="majorHAnsi" w:cstheme="majorHAnsi"/>
                <w:rPrChange w:id="193" w:author="Abhinay Sariswal" w:date="2018-11-06T17:32:00Z">
                  <w:rPr>
                    <w:ins w:id="194" w:author="Abhinay Sariswal" w:date="2018-11-06T17:32:00Z"/>
                    <w:b/>
                  </w:rPr>
                </w:rPrChange>
              </w:rPr>
            </w:pPr>
            <w:ins w:id="195" w:author="Abhinay Sariswal" w:date="2018-11-06T17:32:00Z">
              <w:r w:rsidRPr="00AB602B">
                <w:rPr>
                  <w:rFonts w:asciiTheme="majorHAnsi" w:hAnsiTheme="majorHAnsi" w:cstheme="majorHAnsi"/>
                  <w:rPrChange w:id="196" w:author="Abhinay Sariswal" w:date="2018-11-06T17:32:00Z">
                    <w:rPr>
                      <w:b/>
                    </w:rPr>
                  </w:rPrChange>
                </w:rPr>
                <w:t>2004-May</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DC1C52" w14:textId="77777777" w:rsidR="0053498F" w:rsidRPr="00AB602B" w:rsidRDefault="00AF3C36" w:rsidP="00AB602B">
            <w:pPr>
              <w:widowControl w:val="0"/>
              <w:pBdr>
                <w:top w:val="nil"/>
                <w:left w:val="nil"/>
                <w:bottom w:val="nil"/>
                <w:right w:val="nil"/>
                <w:between w:val="nil"/>
              </w:pBdr>
              <w:spacing w:after="0"/>
              <w:rPr>
                <w:ins w:id="197" w:author="Abhinay Sariswal" w:date="2018-11-06T17:32:00Z"/>
                <w:rFonts w:asciiTheme="majorHAnsi" w:hAnsiTheme="majorHAnsi" w:cstheme="majorHAnsi"/>
                <w:rPrChange w:id="198" w:author="Abhinay Sariswal" w:date="2018-11-06T17:32:00Z">
                  <w:rPr>
                    <w:ins w:id="199" w:author="Abhinay Sariswal" w:date="2018-11-06T17:32:00Z"/>
                    <w:b/>
                  </w:rPr>
                </w:rPrChange>
              </w:rPr>
            </w:pPr>
            <w:ins w:id="200" w:author="Abhinay Sariswal" w:date="2018-11-06T17:32:00Z">
              <w:r w:rsidRPr="00AB602B">
                <w:rPr>
                  <w:rFonts w:asciiTheme="majorHAnsi" w:hAnsiTheme="majorHAnsi" w:cstheme="majorHAnsi"/>
                  <w:rPrChange w:id="201" w:author="Abhinay Sariswal" w:date="2018-11-06T17:32:00Z">
                    <w:rPr>
                      <w:b/>
                    </w:rPr>
                  </w:rPrChange>
                </w:rPr>
                <w:t>163</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3756E6" w14:textId="77777777" w:rsidR="0053498F" w:rsidRPr="00AB602B" w:rsidRDefault="00AF3C36" w:rsidP="00AB602B">
            <w:pPr>
              <w:widowControl w:val="0"/>
              <w:pBdr>
                <w:top w:val="nil"/>
                <w:left w:val="nil"/>
                <w:bottom w:val="nil"/>
                <w:right w:val="nil"/>
                <w:between w:val="nil"/>
              </w:pBdr>
              <w:spacing w:after="0"/>
              <w:rPr>
                <w:ins w:id="202" w:author="Abhinay Sariswal" w:date="2018-11-06T17:32:00Z"/>
                <w:rFonts w:asciiTheme="majorHAnsi" w:hAnsiTheme="majorHAnsi" w:cstheme="majorHAnsi"/>
                <w:rPrChange w:id="203" w:author="Abhinay Sariswal" w:date="2018-11-06T17:32:00Z">
                  <w:rPr>
                    <w:ins w:id="204" w:author="Abhinay Sariswal" w:date="2018-11-06T17:32:00Z"/>
                    <w:b/>
                  </w:rPr>
                </w:rPrChange>
              </w:rPr>
            </w:pPr>
            <w:ins w:id="205" w:author="Abhinay Sariswal" w:date="2018-11-06T17:32:00Z">
              <w:r w:rsidRPr="00AB602B">
                <w:rPr>
                  <w:rFonts w:asciiTheme="majorHAnsi" w:hAnsiTheme="majorHAnsi" w:cstheme="majorHAnsi"/>
                  <w:rPrChange w:id="206" w:author="Abhinay Sariswal" w:date="2018-11-06T17:32:00Z">
                    <w:rPr>
                      <w:b/>
                    </w:rPr>
                  </w:rPrChange>
                </w:rPr>
                <w:t>256</w:t>
              </w:r>
            </w:ins>
          </w:p>
        </w:tc>
        <w:tc>
          <w:tcPr>
            <w:tcW w:w="12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0D789D" w14:textId="77777777" w:rsidR="0053498F" w:rsidRPr="00AB602B" w:rsidRDefault="0053498F" w:rsidP="00AB602B">
            <w:pPr>
              <w:widowControl w:val="0"/>
              <w:pBdr>
                <w:top w:val="nil"/>
                <w:left w:val="nil"/>
                <w:bottom w:val="nil"/>
                <w:right w:val="nil"/>
                <w:between w:val="nil"/>
              </w:pBdr>
              <w:spacing w:after="0" w:line="240" w:lineRule="auto"/>
              <w:rPr>
                <w:ins w:id="207" w:author="Abhinay Sariswal" w:date="2018-11-06T17:32:00Z"/>
                <w:rFonts w:asciiTheme="majorHAnsi" w:hAnsiTheme="majorHAnsi" w:cstheme="majorHAnsi"/>
                <w:rPrChange w:id="208" w:author="Abhinay Sariswal" w:date="2018-11-06T17:32:00Z">
                  <w:rPr>
                    <w:ins w:id="209" w:author="Abhinay Sariswal" w:date="2018-11-06T17:32:00Z"/>
                    <w:b/>
                  </w:rPr>
                </w:rPrChange>
              </w:rPr>
            </w:pPr>
          </w:p>
        </w:tc>
        <w:tc>
          <w:tcPr>
            <w:tcW w:w="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D90EAE" w14:textId="77777777" w:rsidR="0053498F" w:rsidRPr="00AB602B" w:rsidRDefault="0053498F" w:rsidP="00AB602B">
            <w:pPr>
              <w:widowControl w:val="0"/>
              <w:pBdr>
                <w:top w:val="nil"/>
                <w:left w:val="nil"/>
                <w:bottom w:val="nil"/>
                <w:right w:val="nil"/>
                <w:between w:val="nil"/>
              </w:pBdr>
              <w:spacing w:after="0" w:line="240" w:lineRule="auto"/>
              <w:rPr>
                <w:ins w:id="210" w:author="Abhinay Sariswal" w:date="2018-11-06T17:32:00Z"/>
                <w:rFonts w:asciiTheme="majorHAnsi" w:hAnsiTheme="majorHAnsi" w:cstheme="majorHAnsi"/>
                <w:rPrChange w:id="211" w:author="Abhinay Sariswal" w:date="2018-11-06T17:32:00Z">
                  <w:rPr>
                    <w:ins w:id="212" w:author="Abhinay Sariswal" w:date="2018-11-06T17:32:00Z"/>
                    <w:b/>
                  </w:rPr>
                </w:rPrChange>
              </w:rPr>
            </w:pP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14F58F" w14:textId="77777777" w:rsidR="0053498F" w:rsidRPr="00AB602B" w:rsidRDefault="00AF3C36" w:rsidP="00AB602B">
            <w:pPr>
              <w:widowControl w:val="0"/>
              <w:pBdr>
                <w:top w:val="nil"/>
                <w:left w:val="nil"/>
                <w:bottom w:val="nil"/>
                <w:right w:val="nil"/>
                <w:between w:val="nil"/>
              </w:pBdr>
              <w:spacing w:after="0"/>
              <w:rPr>
                <w:ins w:id="213" w:author="Abhinay Sariswal" w:date="2018-11-06T17:32:00Z"/>
                <w:rFonts w:asciiTheme="majorHAnsi" w:hAnsiTheme="majorHAnsi" w:cstheme="majorHAnsi"/>
                <w:rPrChange w:id="214" w:author="Abhinay Sariswal" w:date="2018-11-06T17:32:00Z">
                  <w:rPr>
                    <w:ins w:id="215" w:author="Abhinay Sariswal" w:date="2018-11-06T17:32:00Z"/>
                    <w:b/>
                  </w:rPr>
                </w:rPrChange>
              </w:rPr>
            </w:pPr>
            <w:ins w:id="216" w:author="Abhinay Sariswal" w:date="2018-11-06T17:32:00Z">
              <w:r w:rsidRPr="00AB602B">
                <w:rPr>
                  <w:rFonts w:asciiTheme="majorHAnsi" w:hAnsiTheme="majorHAnsi" w:cstheme="majorHAnsi"/>
                  <w:rPrChange w:id="217" w:author="Abhinay Sariswal" w:date="2018-11-06T17:32:00Z">
                    <w:rPr>
                      <w:b/>
                    </w:rPr>
                  </w:rPrChange>
                </w:rPr>
                <w:t>350</w:t>
              </w:r>
            </w:ins>
          </w:p>
        </w:tc>
      </w:tr>
      <w:tr w:rsidR="0053498F" w:rsidRPr="00AB602B" w14:paraId="2534743F" w14:textId="77777777">
        <w:trPr>
          <w:trHeight w:val="500"/>
          <w:ins w:id="218"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C516EA" w14:textId="77777777" w:rsidR="0053498F" w:rsidRPr="00AB602B" w:rsidRDefault="00AF3C36" w:rsidP="00AB602B">
            <w:pPr>
              <w:widowControl w:val="0"/>
              <w:pBdr>
                <w:top w:val="nil"/>
                <w:left w:val="nil"/>
                <w:bottom w:val="nil"/>
                <w:right w:val="nil"/>
                <w:between w:val="nil"/>
              </w:pBdr>
              <w:spacing w:after="0"/>
              <w:rPr>
                <w:ins w:id="219" w:author="Abhinay Sariswal" w:date="2018-11-06T17:32:00Z"/>
                <w:rFonts w:asciiTheme="majorHAnsi" w:hAnsiTheme="majorHAnsi" w:cstheme="majorHAnsi"/>
                <w:rPrChange w:id="220" w:author="Abhinay Sariswal" w:date="2018-11-06T17:32:00Z">
                  <w:rPr>
                    <w:ins w:id="221" w:author="Abhinay Sariswal" w:date="2018-11-06T17:32:00Z"/>
                    <w:b/>
                  </w:rPr>
                </w:rPrChange>
              </w:rPr>
            </w:pPr>
            <w:ins w:id="222" w:author="Abhinay Sariswal" w:date="2018-11-06T17:32:00Z">
              <w:r w:rsidRPr="00AB602B">
                <w:rPr>
                  <w:rFonts w:asciiTheme="majorHAnsi" w:hAnsiTheme="majorHAnsi" w:cstheme="majorHAnsi"/>
                  <w:rPrChange w:id="223" w:author="Abhinay Sariswal" w:date="2018-11-06T17:32:00Z">
                    <w:rPr>
                      <w:b/>
                    </w:rPr>
                  </w:rPrChange>
                </w:rPr>
                <w:t>2004-Jun</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0CCE18" w14:textId="77777777" w:rsidR="0053498F" w:rsidRPr="00AB602B" w:rsidRDefault="00AF3C36" w:rsidP="00AB602B">
            <w:pPr>
              <w:widowControl w:val="0"/>
              <w:pBdr>
                <w:top w:val="nil"/>
                <w:left w:val="nil"/>
                <w:bottom w:val="nil"/>
                <w:right w:val="nil"/>
                <w:between w:val="nil"/>
              </w:pBdr>
              <w:spacing w:after="0"/>
              <w:rPr>
                <w:ins w:id="224" w:author="Abhinay Sariswal" w:date="2018-11-06T17:32:00Z"/>
                <w:rFonts w:asciiTheme="majorHAnsi" w:hAnsiTheme="majorHAnsi" w:cstheme="majorHAnsi"/>
                <w:rPrChange w:id="225" w:author="Abhinay Sariswal" w:date="2018-11-06T17:32:00Z">
                  <w:rPr>
                    <w:ins w:id="226" w:author="Abhinay Sariswal" w:date="2018-11-06T17:32:00Z"/>
                    <w:b/>
                  </w:rPr>
                </w:rPrChange>
              </w:rPr>
            </w:pPr>
            <w:ins w:id="227" w:author="Abhinay Sariswal" w:date="2018-11-06T17:32:00Z">
              <w:r w:rsidRPr="00AB602B">
                <w:rPr>
                  <w:rFonts w:asciiTheme="majorHAnsi" w:hAnsiTheme="majorHAnsi" w:cstheme="majorHAnsi"/>
                  <w:rPrChange w:id="228" w:author="Abhinay Sariswal" w:date="2018-11-06T17:32:00Z">
                    <w:rPr>
                      <w:b/>
                    </w:rPr>
                  </w:rPrChange>
                </w:rPr>
                <w:t>214</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4B6CAC" w14:textId="77777777" w:rsidR="0053498F" w:rsidRPr="00AB602B" w:rsidRDefault="00AF3C36" w:rsidP="00AB602B">
            <w:pPr>
              <w:widowControl w:val="0"/>
              <w:pBdr>
                <w:top w:val="nil"/>
                <w:left w:val="nil"/>
                <w:bottom w:val="nil"/>
                <w:right w:val="nil"/>
                <w:between w:val="nil"/>
              </w:pBdr>
              <w:spacing w:after="0"/>
              <w:rPr>
                <w:ins w:id="229" w:author="Abhinay Sariswal" w:date="2018-11-06T17:32:00Z"/>
                <w:rFonts w:asciiTheme="majorHAnsi" w:hAnsiTheme="majorHAnsi" w:cstheme="majorHAnsi"/>
                <w:rPrChange w:id="230" w:author="Abhinay Sariswal" w:date="2018-11-06T17:32:00Z">
                  <w:rPr>
                    <w:ins w:id="231" w:author="Abhinay Sariswal" w:date="2018-11-06T17:32:00Z"/>
                    <w:b/>
                  </w:rPr>
                </w:rPrChange>
              </w:rPr>
            </w:pPr>
            <w:ins w:id="232" w:author="Abhinay Sariswal" w:date="2018-11-06T17:32:00Z">
              <w:r w:rsidRPr="00AB602B">
                <w:rPr>
                  <w:rFonts w:asciiTheme="majorHAnsi" w:hAnsiTheme="majorHAnsi" w:cstheme="majorHAnsi"/>
                  <w:rPrChange w:id="233" w:author="Abhinay Sariswal" w:date="2018-11-06T17:32:00Z">
                    <w:rPr>
                      <w:b/>
                    </w:rPr>
                  </w:rPrChange>
                </w:rPr>
                <w:t>309</w:t>
              </w:r>
            </w:ins>
          </w:p>
        </w:tc>
        <w:tc>
          <w:tcPr>
            <w:tcW w:w="12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94E948" w14:textId="77777777" w:rsidR="0053498F" w:rsidRPr="00AB602B" w:rsidRDefault="0053498F" w:rsidP="00AB602B">
            <w:pPr>
              <w:widowControl w:val="0"/>
              <w:pBdr>
                <w:top w:val="nil"/>
                <w:left w:val="nil"/>
                <w:bottom w:val="nil"/>
                <w:right w:val="nil"/>
                <w:between w:val="nil"/>
              </w:pBdr>
              <w:spacing w:after="0" w:line="240" w:lineRule="auto"/>
              <w:rPr>
                <w:ins w:id="234" w:author="Abhinay Sariswal" w:date="2018-11-06T17:32:00Z"/>
                <w:rFonts w:asciiTheme="majorHAnsi" w:hAnsiTheme="majorHAnsi" w:cstheme="majorHAnsi"/>
                <w:rPrChange w:id="235" w:author="Abhinay Sariswal" w:date="2018-11-06T17:32:00Z">
                  <w:rPr>
                    <w:ins w:id="236" w:author="Abhinay Sariswal" w:date="2018-11-06T17:32:00Z"/>
                    <w:b/>
                  </w:rPr>
                </w:rPrChange>
              </w:rPr>
            </w:pPr>
          </w:p>
        </w:tc>
        <w:tc>
          <w:tcPr>
            <w:tcW w:w="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C67773" w14:textId="77777777" w:rsidR="0053498F" w:rsidRPr="00AB602B" w:rsidRDefault="0053498F" w:rsidP="00AB602B">
            <w:pPr>
              <w:widowControl w:val="0"/>
              <w:pBdr>
                <w:top w:val="nil"/>
                <w:left w:val="nil"/>
                <w:bottom w:val="nil"/>
                <w:right w:val="nil"/>
                <w:between w:val="nil"/>
              </w:pBdr>
              <w:spacing w:after="0" w:line="240" w:lineRule="auto"/>
              <w:rPr>
                <w:ins w:id="237" w:author="Abhinay Sariswal" w:date="2018-11-06T17:32:00Z"/>
                <w:rFonts w:asciiTheme="majorHAnsi" w:hAnsiTheme="majorHAnsi" w:cstheme="majorHAnsi"/>
                <w:rPrChange w:id="238" w:author="Abhinay Sariswal" w:date="2018-11-06T17:32:00Z">
                  <w:rPr>
                    <w:ins w:id="239" w:author="Abhinay Sariswal" w:date="2018-11-06T17:32:00Z"/>
                    <w:b/>
                  </w:rPr>
                </w:rPrChange>
              </w:rPr>
            </w:pP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E16034" w14:textId="77777777" w:rsidR="0053498F" w:rsidRPr="00AB602B" w:rsidRDefault="00AF3C36" w:rsidP="00AB602B">
            <w:pPr>
              <w:widowControl w:val="0"/>
              <w:pBdr>
                <w:top w:val="nil"/>
                <w:left w:val="nil"/>
                <w:bottom w:val="nil"/>
                <w:right w:val="nil"/>
                <w:between w:val="nil"/>
              </w:pBdr>
              <w:spacing w:after="0"/>
              <w:rPr>
                <w:ins w:id="240" w:author="Abhinay Sariswal" w:date="2018-11-06T17:32:00Z"/>
                <w:rFonts w:asciiTheme="majorHAnsi" w:hAnsiTheme="majorHAnsi" w:cstheme="majorHAnsi"/>
                <w:rPrChange w:id="241" w:author="Abhinay Sariswal" w:date="2018-11-06T17:32:00Z">
                  <w:rPr>
                    <w:ins w:id="242" w:author="Abhinay Sariswal" w:date="2018-11-06T17:32:00Z"/>
                    <w:b/>
                  </w:rPr>
                </w:rPrChange>
              </w:rPr>
            </w:pPr>
            <w:ins w:id="243" w:author="Abhinay Sariswal" w:date="2018-11-06T17:32:00Z">
              <w:r w:rsidRPr="00AB602B">
                <w:rPr>
                  <w:rFonts w:asciiTheme="majorHAnsi" w:hAnsiTheme="majorHAnsi" w:cstheme="majorHAnsi"/>
                  <w:rPrChange w:id="244" w:author="Abhinay Sariswal" w:date="2018-11-06T17:32:00Z">
                    <w:rPr>
                      <w:b/>
                    </w:rPr>
                  </w:rPrChange>
                </w:rPr>
                <w:t>405</w:t>
              </w:r>
            </w:ins>
          </w:p>
        </w:tc>
      </w:tr>
      <w:tr w:rsidR="0053498F" w:rsidRPr="00AB602B" w14:paraId="23E49AF8" w14:textId="77777777">
        <w:trPr>
          <w:trHeight w:val="500"/>
          <w:ins w:id="245"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5C680E" w14:textId="77777777" w:rsidR="0053498F" w:rsidRPr="00AB602B" w:rsidRDefault="00AF3C36" w:rsidP="00AB602B">
            <w:pPr>
              <w:widowControl w:val="0"/>
              <w:pBdr>
                <w:top w:val="nil"/>
                <w:left w:val="nil"/>
                <w:bottom w:val="nil"/>
                <w:right w:val="nil"/>
                <w:between w:val="nil"/>
              </w:pBdr>
              <w:spacing w:after="0"/>
              <w:rPr>
                <w:ins w:id="246" w:author="Abhinay Sariswal" w:date="2018-11-06T17:32:00Z"/>
                <w:rFonts w:asciiTheme="majorHAnsi" w:hAnsiTheme="majorHAnsi" w:cstheme="majorHAnsi"/>
                <w:rPrChange w:id="247" w:author="Abhinay Sariswal" w:date="2018-11-06T17:32:00Z">
                  <w:rPr>
                    <w:ins w:id="248" w:author="Abhinay Sariswal" w:date="2018-11-06T17:32:00Z"/>
                    <w:b/>
                  </w:rPr>
                </w:rPrChange>
              </w:rPr>
            </w:pPr>
            <w:ins w:id="249" w:author="Abhinay Sariswal" w:date="2018-11-06T17:32:00Z">
              <w:r w:rsidRPr="00AB602B">
                <w:rPr>
                  <w:rFonts w:asciiTheme="majorHAnsi" w:hAnsiTheme="majorHAnsi" w:cstheme="majorHAnsi"/>
                  <w:rPrChange w:id="250" w:author="Abhinay Sariswal" w:date="2018-11-06T17:32:00Z">
                    <w:rPr>
                      <w:b/>
                    </w:rPr>
                  </w:rPrChange>
                </w:rPr>
                <w:t>2004-Jul</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0D2C1" w14:textId="77777777" w:rsidR="0053498F" w:rsidRPr="00AB602B" w:rsidRDefault="00AF3C36" w:rsidP="00AB602B">
            <w:pPr>
              <w:widowControl w:val="0"/>
              <w:pBdr>
                <w:top w:val="nil"/>
                <w:left w:val="nil"/>
                <w:bottom w:val="nil"/>
                <w:right w:val="nil"/>
                <w:between w:val="nil"/>
              </w:pBdr>
              <w:spacing w:after="0"/>
              <w:rPr>
                <w:ins w:id="251" w:author="Abhinay Sariswal" w:date="2018-11-06T17:32:00Z"/>
                <w:rFonts w:asciiTheme="majorHAnsi" w:hAnsiTheme="majorHAnsi" w:cstheme="majorHAnsi"/>
                <w:rPrChange w:id="252" w:author="Abhinay Sariswal" w:date="2018-11-06T17:32:00Z">
                  <w:rPr>
                    <w:ins w:id="253" w:author="Abhinay Sariswal" w:date="2018-11-06T17:32:00Z"/>
                    <w:b/>
                  </w:rPr>
                </w:rPrChange>
              </w:rPr>
            </w:pPr>
            <w:ins w:id="254" w:author="Abhinay Sariswal" w:date="2018-11-06T17:32:00Z">
              <w:r w:rsidRPr="00AB602B">
                <w:rPr>
                  <w:rFonts w:asciiTheme="majorHAnsi" w:hAnsiTheme="majorHAnsi" w:cstheme="majorHAnsi"/>
                  <w:rPrChange w:id="255" w:author="Abhinay Sariswal" w:date="2018-11-06T17:32:00Z">
                    <w:rPr>
                      <w:b/>
                    </w:rPr>
                  </w:rPrChange>
                </w:rPr>
                <w:t>236</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71FEA4" w14:textId="77777777" w:rsidR="0053498F" w:rsidRPr="00AB602B" w:rsidRDefault="00AF3C36" w:rsidP="00AB602B">
            <w:pPr>
              <w:widowControl w:val="0"/>
              <w:pBdr>
                <w:top w:val="nil"/>
                <w:left w:val="nil"/>
                <w:bottom w:val="nil"/>
                <w:right w:val="nil"/>
                <w:between w:val="nil"/>
              </w:pBdr>
              <w:spacing w:after="0"/>
              <w:rPr>
                <w:ins w:id="256" w:author="Abhinay Sariswal" w:date="2018-11-06T17:32:00Z"/>
                <w:rFonts w:asciiTheme="majorHAnsi" w:hAnsiTheme="majorHAnsi" w:cstheme="majorHAnsi"/>
                <w:rPrChange w:id="257" w:author="Abhinay Sariswal" w:date="2018-11-06T17:32:00Z">
                  <w:rPr>
                    <w:ins w:id="258" w:author="Abhinay Sariswal" w:date="2018-11-06T17:32:00Z"/>
                    <w:b/>
                  </w:rPr>
                </w:rPrChange>
              </w:rPr>
            </w:pPr>
            <w:ins w:id="259" w:author="Abhinay Sariswal" w:date="2018-11-06T17:32:00Z">
              <w:r w:rsidRPr="00AB602B">
                <w:rPr>
                  <w:rFonts w:asciiTheme="majorHAnsi" w:hAnsiTheme="majorHAnsi" w:cstheme="majorHAnsi"/>
                  <w:rPrChange w:id="260" w:author="Abhinay Sariswal" w:date="2018-11-06T17:32:00Z">
                    <w:rPr>
                      <w:b/>
                    </w:rPr>
                  </w:rPrChange>
                </w:rPr>
                <w:t>333</w:t>
              </w:r>
            </w:ins>
          </w:p>
        </w:tc>
        <w:tc>
          <w:tcPr>
            <w:tcW w:w="12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42D32F" w14:textId="77777777" w:rsidR="0053498F" w:rsidRPr="00AB602B" w:rsidRDefault="00AF3C36" w:rsidP="00AB602B">
            <w:pPr>
              <w:widowControl w:val="0"/>
              <w:pBdr>
                <w:top w:val="nil"/>
                <w:left w:val="nil"/>
                <w:bottom w:val="nil"/>
                <w:right w:val="nil"/>
                <w:between w:val="nil"/>
              </w:pBdr>
              <w:spacing w:after="0"/>
              <w:rPr>
                <w:ins w:id="261" w:author="Abhinay Sariswal" w:date="2018-11-06T17:32:00Z"/>
                <w:rFonts w:asciiTheme="majorHAnsi" w:hAnsiTheme="majorHAnsi" w:cstheme="majorHAnsi"/>
                <w:rPrChange w:id="262" w:author="Abhinay Sariswal" w:date="2018-11-06T17:32:00Z">
                  <w:rPr>
                    <w:ins w:id="263" w:author="Abhinay Sariswal" w:date="2018-11-06T17:32:00Z"/>
                    <w:b/>
                  </w:rPr>
                </w:rPrChange>
              </w:rPr>
            </w:pPr>
            <w:ins w:id="264" w:author="Abhinay Sariswal" w:date="2018-11-06T17:32:00Z">
              <w:r w:rsidRPr="00AB602B">
                <w:rPr>
                  <w:rFonts w:asciiTheme="majorHAnsi" w:hAnsiTheme="majorHAnsi" w:cstheme="majorHAnsi"/>
                  <w:rPrChange w:id="265" w:author="Abhinay Sariswal" w:date="2018-11-06T17:32:00Z">
                    <w:rPr>
                      <w:b/>
                    </w:rPr>
                  </w:rPrChange>
                </w:rPr>
                <w:t xml:space="preserve"> </w:t>
              </w:r>
            </w:ins>
          </w:p>
          <w:p w14:paraId="5AACAAC8" w14:textId="77777777" w:rsidR="0053498F" w:rsidRPr="00AB602B" w:rsidRDefault="00AF3C36" w:rsidP="00AB602B">
            <w:pPr>
              <w:widowControl w:val="0"/>
              <w:spacing w:after="0"/>
              <w:rPr>
                <w:ins w:id="266" w:author="Abhinay Sariswal" w:date="2018-11-06T17:32:00Z"/>
                <w:rFonts w:asciiTheme="majorHAnsi" w:hAnsiTheme="majorHAnsi" w:cstheme="majorHAnsi"/>
                <w:rPrChange w:id="267" w:author="Abhinay Sariswal" w:date="2018-11-06T17:32:00Z">
                  <w:rPr>
                    <w:ins w:id="268" w:author="Abhinay Sariswal" w:date="2018-11-06T17:32:00Z"/>
                    <w:b/>
                  </w:rPr>
                </w:rPrChange>
              </w:rPr>
            </w:pPr>
            <w:ins w:id="269" w:author="Abhinay Sariswal" w:date="2018-11-06T17:32:00Z">
              <w:r w:rsidRPr="00AB602B">
                <w:rPr>
                  <w:rFonts w:asciiTheme="majorHAnsi" w:hAnsiTheme="majorHAnsi" w:cstheme="majorHAnsi"/>
                  <w:rPrChange w:id="270" w:author="Abhinay Sariswal" w:date="2018-11-06T17:32:00Z">
                    <w:rPr>
                      <w:b/>
                    </w:rPr>
                  </w:rPrChange>
                </w:rPr>
                <w:t xml:space="preserve"> </w:t>
              </w:r>
            </w:ins>
          </w:p>
          <w:p w14:paraId="2D20AC79" w14:textId="77777777" w:rsidR="0053498F" w:rsidRPr="00AB602B" w:rsidRDefault="00AF3C36" w:rsidP="00AB602B">
            <w:pPr>
              <w:widowControl w:val="0"/>
              <w:spacing w:after="0"/>
              <w:rPr>
                <w:ins w:id="271" w:author="Abhinay Sariswal" w:date="2018-11-06T17:32:00Z"/>
                <w:rFonts w:asciiTheme="majorHAnsi" w:hAnsiTheme="majorHAnsi" w:cstheme="majorHAnsi"/>
                <w:rPrChange w:id="272" w:author="Abhinay Sariswal" w:date="2018-11-06T17:32:00Z">
                  <w:rPr>
                    <w:ins w:id="273" w:author="Abhinay Sariswal" w:date="2018-11-06T17:32:00Z"/>
                    <w:b/>
                  </w:rPr>
                </w:rPrChange>
              </w:rPr>
            </w:pPr>
            <w:ins w:id="274" w:author="Abhinay Sariswal" w:date="2018-11-06T17:32:00Z">
              <w:r w:rsidRPr="00AB602B">
                <w:rPr>
                  <w:rFonts w:asciiTheme="majorHAnsi" w:hAnsiTheme="majorHAnsi" w:cstheme="majorHAnsi"/>
                  <w:rPrChange w:id="275" w:author="Abhinay Sariswal" w:date="2018-11-06T17:32:00Z">
                    <w:rPr>
                      <w:b/>
                    </w:rPr>
                  </w:rPrChange>
                </w:rPr>
                <w:t>Q3, 1,039</w:t>
              </w:r>
            </w:ins>
          </w:p>
        </w:tc>
        <w:tc>
          <w:tcPr>
            <w:tcW w:w="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85746C" w14:textId="77777777" w:rsidR="0053498F" w:rsidRPr="00AB602B" w:rsidRDefault="0053498F" w:rsidP="00AB602B">
            <w:pPr>
              <w:widowControl w:val="0"/>
              <w:pBdr>
                <w:top w:val="nil"/>
                <w:left w:val="nil"/>
                <w:bottom w:val="nil"/>
                <w:right w:val="nil"/>
                <w:between w:val="nil"/>
              </w:pBdr>
              <w:spacing w:after="0" w:line="240" w:lineRule="auto"/>
              <w:rPr>
                <w:ins w:id="276" w:author="Abhinay Sariswal" w:date="2018-11-06T17:32:00Z"/>
                <w:rFonts w:asciiTheme="majorHAnsi" w:hAnsiTheme="majorHAnsi" w:cstheme="majorHAnsi"/>
                <w:rPrChange w:id="277" w:author="Abhinay Sariswal" w:date="2018-11-06T17:32:00Z">
                  <w:rPr>
                    <w:ins w:id="278" w:author="Abhinay Sariswal" w:date="2018-11-06T17:32:00Z"/>
                    <w:b/>
                  </w:rPr>
                </w:rPrChange>
              </w:rPr>
            </w:pP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D04499" w14:textId="77777777" w:rsidR="0053498F" w:rsidRPr="00AB602B" w:rsidRDefault="00AF3C36" w:rsidP="00AB602B">
            <w:pPr>
              <w:widowControl w:val="0"/>
              <w:pBdr>
                <w:top w:val="nil"/>
                <w:left w:val="nil"/>
                <w:bottom w:val="nil"/>
                <w:right w:val="nil"/>
                <w:between w:val="nil"/>
              </w:pBdr>
              <w:spacing w:after="0"/>
              <w:rPr>
                <w:ins w:id="279" w:author="Abhinay Sariswal" w:date="2018-11-06T17:32:00Z"/>
                <w:rFonts w:asciiTheme="majorHAnsi" w:hAnsiTheme="majorHAnsi" w:cstheme="majorHAnsi"/>
                <w:rPrChange w:id="280" w:author="Abhinay Sariswal" w:date="2018-11-06T17:32:00Z">
                  <w:rPr>
                    <w:ins w:id="281" w:author="Abhinay Sariswal" w:date="2018-11-06T17:32:00Z"/>
                    <w:b/>
                  </w:rPr>
                </w:rPrChange>
              </w:rPr>
            </w:pPr>
            <w:ins w:id="282" w:author="Abhinay Sariswal" w:date="2018-11-06T17:32:00Z">
              <w:r w:rsidRPr="00AB602B">
                <w:rPr>
                  <w:rFonts w:asciiTheme="majorHAnsi" w:hAnsiTheme="majorHAnsi" w:cstheme="majorHAnsi"/>
                  <w:rPrChange w:id="283" w:author="Abhinay Sariswal" w:date="2018-11-06T17:32:00Z">
                    <w:rPr>
                      <w:b/>
                    </w:rPr>
                  </w:rPrChange>
                </w:rPr>
                <w:t>430</w:t>
              </w:r>
            </w:ins>
          </w:p>
        </w:tc>
      </w:tr>
      <w:tr w:rsidR="0053498F" w:rsidRPr="00AB602B" w14:paraId="408C01E4" w14:textId="77777777">
        <w:trPr>
          <w:trHeight w:val="500"/>
          <w:ins w:id="284"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19D977" w14:textId="77777777" w:rsidR="0053498F" w:rsidRPr="00AB602B" w:rsidRDefault="00AF3C36" w:rsidP="00AB602B">
            <w:pPr>
              <w:widowControl w:val="0"/>
              <w:pBdr>
                <w:top w:val="nil"/>
                <w:left w:val="nil"/>
                <w:bottom w:val="nil"/>
                <w:right w:val="nil"/>
                <w:between w:val="nil"/>
              </w:pBdr>
              <w:spacing w:after="0"/>
              <w:rPr>
                <w:ins w:id="285" w:author="Abhinay Sariswal" w:date="2018-11-06T17:32:00Z"/>
                <w:rFonts w:asciiTheme="majorHAnsi" w:hAnsiTheme="majorHAnsi" w:cstheme="majorHAnsi"/>
                <w:rPrChange w:id="286" w:author="Abhinay Sariswal" w:date="2018-11-06T17:32:00Z">
                  <w:rPr>
                    <w:ins w:id="287" w:author="Abhinay Sariswal" w:date="2018-11-06T17:32:00Z"/>
                    <w:b/>
                  </w:rPr>
                </w:rPrChange>
              </w:rPr>
            </w:pPr>
            <w:ins w:id="288" w:author="Abhinay Sariswal" w:date="2018-11-06T17:32:00Z">
              <w:r w:rsidRPr="00AB602B">
                <w:rPr>
                  <w:rFonts w:asciiTheme="majorHAnsi" w:hAnsiTheme="majorHAnsi" w:cstheme="majorHAnsi"/>
                  <w:rPrChange w:id="289" w:author="Abhinay Sariswal" w:date="2018-11-06T17:32:00Z">
                    <w:rPr>
                      <w:b/>
                    </w:rPr>
                  </w:rPrChange>
                </w:rPr>
                <w:t>2004-Aug</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B854A4" w14:textId="77777777" w:rsidR="0053498F" w:rsidRPr="00AB602B" w:rsidRDefault="00AF3C36" w:rsidP="00AB602B">
            <w:pPr>
              <w:widowControl w:val="0"/>
              <w:pBdr>
                <w:top w:val="nil"/>
                <w:left w:val="nil"/>
                <w:bottom w:val="nil"/>
                <w:right w:val="nil"/>
                <w:between w:val="nil"/>
              </w:pBdr>
              <w:spacing w:after="0"/>
              <w:rPr>
                <w:ins w:id="290" w:author="Abhinay Sariswal" w:date="2018-11-06T17:32:00Z"/>
                <w:rFonts w:asciiTheme="majorHAnsi" w:hAnsiTheme="majorHAnsi" w:cstheme="majorHAnsi"/>
                <w:rPrChange w:id="291" w:author="Abhinay Sariswal" w:date="2018-11-06T17:32:00Z">
                  <w:rPr>
                    <w:ins w:id="292" w:author="Abhinay Sariswal" w:date="2018-11-06T17:32:00Z"/>
                    <w:b/>
                  </w:rPr>
                </w:rPrChange>
              </w:rPr>
            </w:pPr>
            <w:ins w:id="293" w:author="Abhinay Sariswal" w:date="2018-11-06T17:32:00Z">
              <w:r w:rsidRPr="00AB602B">
                <w:rPr>
                  <w:rFonts w:asciiTheme="majorHAnsi" w:hAnsiTheme="majorHAnsi" w:cstheme="majorHAnsi"/>
                  <w:rPrChange w:id="294" w:author="Abhinay Sariswal" w:date="2018-11-06T17:32:00Z">
                    <w:rPr>
                      <w:b/>
                    </w:rPr>
                  </w:rPrChange>
                </w:rPr>
                <w:t>279</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93EA13" w14:textId="77777777" w:rsidR="0053498F" w:rsidRPr="00AB602B" w:rsidRDefault="00AF3C36" w:rsidP="00AB602B">
            <w:pPr>
              <w:widowControl w:val="0"/>
              <w:pBdr>
                <w:top w:val="nil"/>
                <w:left w:val="nil"/>
                <w:bottom w:val="nil"/>
                <w:right w:val="nil"/>
                <w:between w:val="nil"/>
              </w:pBdr>
              <w:spacing w:after="0"/>
              <w:rPr>
                <w:ins w:id="295" w:author="Abhinay Sariswal" w:date="2018-11-06T17:32:00Z"/>
                <w:rFonts w:asciiTheme="majorHAnsi" w:hAnsiTheme="majorHAnsi" w:cstheme="majorHAnsi"/>
                <w:rPrChange w:id="296" w:author="Abhinay Sariswal" w:date="2018-11-06T17:32:00Z">
                  <w:rPr>
                    <w:ins w:id="297" w:author="Abhinay Sariswal" w:date="2018-11-06T17:32:00Z"/>
                    <w:b/>
                  </w:rPr>
                </w:rPrChange>
              </w:rPr>
            </w:pPr>
            <w:ins w:id="298" w:author="Abhinay Sariswal" w:date="2018-11-06T17:32:00Z">
              <w:r w:rsidRPr="00AB602B">
                <w:rPr>
                  <w:rFonts w:asciiTheme="majorHAnsi" w:hAnsiTheme="majorHAnsi" w:cstheme="majorHAnsi"/>
                  <w:rPrChange w:id="299" w:author="Abhinay Sariswal" w:date="2018-11-06T17:32:00Z">
                    <w:rPr>
                      <w:b/>
                    </w:rPr>
                  </w:rPrChange>
                </w:rPr>
                <w:t>378</w:t>
              </w:r>
            </w:ins>
          </w:p>
        </w:tc>
        <w:tc>
          <w:tcPr>
            <w:tcW w:w="12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87B439" w14:textId="77777777" w:rsidR="0053498F" w:rsidRPr="00AB602B" w:rsidRDefault="0053498F" w:rsidP="00AB602B">
            <w:pPr>
              <w:widowControl w:val="0"/>
              <w:pBdr>
                <w:top w:val="nil"/>
                <w:left w:val="nil"/>
                <w:bottom w:val="nil"/>
                <w:right w:val="nil"/>
                <w:between w:val="nil"/>
              </w:pBdr>
              <w:spacing w:after="0" w:line="240" w:lineRule="auto"/>
              <w:rPr>
                <w:ins w:id="300" w:author="Abhinay Sariswal" w:date="2018-11-06T17:32:00Z"/>
                <w:rFonts w:asciiTheme="majorHAnsi" w:hAnsiTheme="majorHAnsi" w:cstheme="majorHAnsi"/>
                <w:rPrChange w:id="301" w:author="Abhinay Sariswal" w:date="2018-11-06T17:32:00Z">
                  <w:rPr>
                    <w:ins w:id="302" w:author="Abhinay Sariswal" w:date="2018-11-06T17:32:00Z"/>
                    <w:b/>
                  </w:rPr>
                </w:rPrChange>
              </w:rPr>
            </w:pPr>
          </w:p>
        </w:tc>
        <w:tc>
          <w:tcPr>
            <w:tcW w:w="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198F9A" w14:textId="77777777" w:rsidR="0053498F" w:rsidRPr="00AB602B" w:rsidRDefault="0053498F" w:rsidP="00AB602B">
            <w:pPr>
              <w:widowControl w:val="0"/>
              <w:pBdr>
                <w:top w:val="nil"/>
                <w:left w:val="nil"/>
                <w:bottom w:val="nil"/>
                <w:right w:val="nil"/>
                <w:between w:val="nil"/>
              </w:pBdr>
              <w:spacing w:after="0" w:line="240" w:lineRule="auto"/>
              <w:rPr>
                <w:ins w:id="303" w:author="Abhinay Sariswal" w:date="2018-11-06T17:32:00Z"/>
                <w:rFonts w:asciiTheme="majorHAnsi" w:hAnsiTheme="majorHAnsi" w:cstheme="majorHAnsi"/>
                <w:rPrChange w:id="304" w:author="Abhinay Sariswal" w:date="2018-11-06T17:32:00Z">
                  <w:rPr>
                    <w:ins w:id="305" w:author="Abhinay Sariswal" w:date="2018-11-06T17:32:00Z"/>
                    <w:b/>
                  </w:rPr>
                </w:rPrChange>
              </w:rPr>
            </w:pP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A6D6D1" w14:textId="77777777" w:rsidR="0053498F" w:rsidRPr="00AB602B" w:rsidRDefault="00AF3C36" w:rsidP="00AB602B">
            <w:pPr>
              <w:widowControl w:val="0"/>
              <w:pBdr>
                <w:top w:val="nil"/>
                <w:left w:val="nil"/>
                <w:bottom w:val="nil"/>
                <w:right w:val="nil"/>
                <w:between w:val="nil"/>
              </w:pBdr>
              <w:spacing w:after="0"/>
              <w:rPr>
                <w:ins w:id="306" w:author="Abhinay Sariswal" w:date="2018-11-06T17:32:00Z"/>
                <w:rFonts w:asciiTheme="majorHAnsi" w:hAnsiTheme="majorHAnsi" w:cstheme="majorHAnsi"/>
                <w:rPrChange w:id="307" w:author="Abhinay Sariswal" w:date="2018-11-06T17:32:00Z">
                  <w:rPr>
                    <w:ins w:id="308" w:author="Abhinay Sariswal" w:date="2018-11-06T17:32:00Z"/>
                    <w:b/>
                  </w:rPr>
                </w:rPrChange>
              </w:rPr>
            </w:pPr>
            <w:ins w:id="309" w:author="Abhinay Sariswal" w:date="2018-11-06T17:32:00Z">
              <w:r w:rsidRPr="00AB602B">
                <w:rPr>
                  <w:rFonts w:asciiTheme="majorHAnsi" w:hAnsiTheme="majorHAnsi" w:cstheme="majorHAnsi"/>
                  <w:rPrChange w:id="310" w:author="Abhinay Sariswal" w:date="2018-11-06T17:32:00Z">
                    <w:rPr>
                      <w:b/>
                    </w:rPr>
                  </w:rPrChange>
                </w:rPr>
                <w:t>477</w:t>
              </w:r>
            </w:ins>
          </w:p>
        </w:tc>
      </w:tr>
      <w:tr w:rsidR="0053498F" w:rsidRPr="00AB602B" w14:paraId="024557BA" w14:textId="77777777">
        <w:trPr>
          <w:trHeight w:val="500"/>
          <w:ins w:id="311"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16C3B" w14:textId="77777777" w:rsidR="0053498F" w:rsidRPr="00AB602B" w:rsidRDefault="00AF3C36" w:rsidP="00AB602B">
            <w:pPr>
              <w:widowControl w:val="0"/>
              <w:pBdr>
                <w:top w:val="nil"/>
                <w:left w:val="nil"/>
                <w:bottom w:val="nil"/>
                <w:right w:val="nil"/>
                <w:between w:val="nil"/>
              </w:pBdr>
              <w:spacing w:after="0"/>
              <w:rPr>
                <w:ins w:id="312" w:author="Abhinay Sariswal" w:date="2018-11-06T17:32:00Z"/>
                <w:rFonts w:asciiTheme="majorHAnsi" w:hAnsiTheme="majorHAnsi" w:cstheme="majorHAnsi"/>
                <w:rPrChange w:id="313" w:author="Abhinay Sariswal" w:date="2018-11-06T17:32:00Z">
                  <w:rPr>
                    <w:ins w:id="314" w:author="Abhinay Sariswal" w:date="2018-11-06T17:32:00Z"/>
                    <w:b/>
                  </w:rPr>
                </w:rPrChange>
              </w:rPr>
            </w:pPr>
            <w:ins w:id="315" w:author="Abhinay Sariswal" w:date="2018-11-06T17:32:00Z">
              <w:r w:rsidRPr="00AB602B">
                <w:rPr>
                  <w:rFonts w:asciiTheme="majorHAnsi" w:hAnsiTheme="majorHAnsi" w:cstheme="majorHAnsi"/>
                  <w:rPrChange w:id="316" w:author="Abhinay Sariswal" w:date="2018-11-06T17:32:00Z">
                    <w:rPr>
                      <w:b/>
                    </w:rPr>
                  </w:rPrChange>
                </w:rPr>
                <w:t>2004-Sep</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111FC8F" w14:textId="77777777" w:rsidR="0053498F" w:rsidRPr="00AB602B" w:rsidRDefault="00AF3C36" w:rsidP="00AB602B">
            <w:pPr>
              <w:widowControl w:val="0"/>
              <w:pBdr>
                <w:top w:val="nil"/>
                <w:left w:val="nil"/>
                <w:bottom w:val="nil"/>
                <w:right w:val="nil"/>
                <w:between w:val="nil"/>
              </w:pBdr>
              <w:spacing w:after="0"/>
              <w:rPr>
                <w:ins w:id="317" w:author="Abhinay Sariswal" w:date="2018-11-06T17:32:00Z"/>
                <w:rFonts w:asciiTheme="majorHAnsi" w:hAnsiTheme="majorHAnsi" w:cstheme="majorHAnsi"/>
                <w:rPrChange w:id="318" w:author="Abhinay Sariswal" w:date="2018-11-06T17:32:00Z">
                  <w:rPr>
                    <w:ins w:id="319" w:author="Abhinay Sariswal" w:date="2018-11-06T17:32:00Z"/>
                    <w:b/>
                  </w:rPr>
                </w:rPrChange>
              </w:rPr>
            </w:pPr>
            <w:ins w:id="320" w:author="Abhinay Sariswal" w:date="2018-11-06T17:32:00Z">
              <w:r w:rsidRPr="00AB602B">
                <w:rPr>
                  <w:rFonts w:asciiTheme="majorHAnsi" w:hAnsiTheme="majorHAnsi" w:cstheme="majorHAnsi"/>
                  <w:rPrChange w:id="321" w:author="Abhinay Sariswal" w:date="2018-11-06T17:32:00Z">
                    <w:rPr>
                      <w:b/>
                    </w:rPr>
                  </w:rPrChange>
                </w:rPr>
                <w:t>228</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12CDB8" w14:textId="77777777" w:rsidR="0053498F" w:rsidRPr="00AB602B" w:rsidRDefault="00AF3C36" w:rsidP="00AB602B">
            <w:pPr>
              <w:widowControl w:val="0"/>
              <w:pBdr>
                <w:top w:val="nil"/>
                <w:left w:val="nil"/>
                <w:bottom w:val="nil"/>
                <w:right w:val="nil"/>
                <w:between w:val="nil"/>
              </w:pBdr>
              <w:spacing w:after="0"/>
              <w:rPr>
                <w:ins w:id="322" w:author="Abhinay Sariswal" w:date="2018-11-06T17:32:00Z"/>
                <w:rFonts w:asciiTheme="majorHAnsi" w:hAnsiTheme="majorHAnsi" w:cstheme="majorHAnsi"/>
                <w:rPrChange w:id="323" w:author="Abhinay Sariswal" w:date="2018-11-06T17:32:00Z">
                  <w:rPr>
                    <w:ins w:id="324" w:author="Abhinay Sariswal" w:date="2018-11-06T17:32:00Z"/>
                    <w:b/>
                  </w:rPr>
                </w:rPrChange>
              </w:rPr>
            </w:pPr>
            <w:ins w:id="325" w:author="Abhinay Sariswal" w:date="2018-11-06T17:32:00Z">
              <w:r w:rsidRPr="00AB602B">
                <w:rPr>
                  <w:rFonts w:asciiTheme="majorHAnsi" w:hAnsiTheme="majorHAnsi" w:cstheme="majorHAnsi"/>
                  <w:rPrChange w:id="326" w:author="Abhinay Sariswal" w:date="2018-11-06T17:32:00Z">
                    <w:rPr>
                      <w:b/>
                    </w:rPr>
                  </w:rPrChange>
                </w:rPr>
                <w:t>328</w:t>
              </w:r>
            </w:ins>
          </w:p>
        </w:tc>
        <w:tc>
          <w:tcPr>
            <w:tcW w:w="12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6AE887" w14:textId="77777777" w:rsidR="0053498F" w:rsidRPr="00AB602B" w:rsidRDefault="0053498F" w:rsidP="00AB602B">
            <w:pPr>
              <w:widowControl w:val="0"/>
              <w:pBdr>
                <w:top w:val="nil"/>
                <w:left w:val="nil"/>
                <w:bottom w:val="nil"/>
                <w:right w:val="nil"/>
                <w:between w:val="nil"/>
              </w:pBdr>
              <w:spacing w:after="0" w:line="240" w:lineRule="auto"/>
              <w:rPr>
                <w:ins w:id="327" w:author="Abhinay Sariswal" w:date="2018-11-06T17:32:00Z"/>
                <w:rFonts w:asciiTheme="majorHAnsi" w:hAnsiTheme="majorHAnsi" w:cstheme="majorHAnsi"/>
                <w:rPrChange w:id="328" w:author="Abhinay Sariswal" w:date="2018-11-06T17:32:00Z">
                  <w:rPr>
                    <w:ins w:id="329" w:author="Abhinay Sariswal" w:date="2018-11-06T17:32:00Z"/>
                    <w:b/>
                  </w:rPr>
                </w:rPrChange>
              </w:rPr>
            </w:pPr>
          </w:p>
        </w:tc>
        <w:tc>
          <w:tcPr>
            <w:tcW w:w="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77756" w14:textId="77777777" w:rsidR="0053498F" w:rsidRPr="00AB602B" w:rsidRDefault="0053498F" w:rsidP="00AB602B">
            <w:pPr>
              <w:widowControl w:val="0"/>
              <w:pBdr>
                <w:top w:val="nil"/>
                <w:left w:val="nil"/>
                <w:bottom w:val="nil"/>
                <w:right w:val="nil"/>
                <w:between w:val="nil"/>
              </w:pBdr>
              <w:spacing w:after="0" w:line="240" w:lineRule="auto"/>
              <w:rPr>
                <w:ins w:id="330" w:author="Abhinay Sariswal" w:date="2018-11-06T17:32:00Z"/>
                <w:rFonts w:asciiTheme="majorHAnsi" w:hAnsiTheme="majorHAnsi" w:cstheme="majorHAnsi"/>
                <w:rPrChange w:id="331" w:author="Abhinay Sariswal" w:date="2018-11-06T17:32:00Z">
                  <w:rPr>
                    <w:ins w:id="332" w:author="Abhinay Sariswal" w:date="2018-11-06T17:32:00Z"/>
                    <w:b/>
                  </w:rPr>
                </w:rPrChange>
              </w:rPr>
            </w:pP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59CE20" w14:textId="77777777" w:rsidR="0053498F" w:rsidRPr="00AB602B" w:rsidRDefault="00AF3C36" w:rsidP="00AB602B">
            <w:pPr>
              <w:widowControl w:val="0"/>
              <w:pBdr>
                <w:top w:val="nil"/>
                <w:left w:val="nil"/>
                <w:bottom w:val="nil"/>
                <w:right w:val="nil"/>
                <w:between w:val="nil"/>
              </w:pBdr>
              <w:spacing w:after="0"/>
              <w:rPr>
                <w:ins w:id="333" w:author="Abhinay Sariswal" w:date="2018-11-06T17:32:00Z"/>
                <w:rFonts w:asciiTheme="majorHAnsi" w:hAnsiTheme="majorHAnsi" w:cstheme="majorHAnsi"/>
                <w:rPrChange w:id="334" w:author="Abhinay Sariswal" w:date="2018-11-06T17:32:00Z">
                  <w:rPr>
                    <w:ins w:id="335" w:author="Abhinay Sariswal" w:date="2018-11-06T17:32:00Z"/>
                    <w:b/>
                  </w:rPr>
                </w:rPrChange>
              </w:rPr>
            </w:pPr>
            <w:ins w:id="336" w:author="Abhinay Sariswal" w:date="2018-11-06T17:32:00Z">
              <w:r w:rsidRPr="00AB602B">
                <w:rPr>
                  <w:rFonts w:asciiTheme="majorHAnsi" w:hAnsiTheme="majorHAnsi" w:cstheme="majorHAnsi"/>
                  <w:rPrChange w:id="337" w:author="Abhinay Sariswal" w:date="2018-11-06T17:32:00Z">
                    <w:rPr>
                      <w:b/>
                    </w:rPr>
                  </w:rPrChange>
                </w:rPr>
                <w:t>429</w:t>
              </w:r>
            </w:ins>
          </w:p>
        </w:tc>
      </w:tr>
      <w:tr w:rsidR="0053498F" w:rsidRPr="00AB602B" w14:paraId="29570031" w14:textId="77777777">
        <w:trPr>
          <w:trHeight w:val="500"/>
          <w:ins w:id="338"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33397" w14:textId="77777777" w:rsidR="0053498F" w:rsidRPr="00AB602B" w:rsidRDefault="00AF3C36" w:rsidP="00AB602B">
            <w:pPr>
              <w:widowControl w:val="0"/>
              <w:pBdr>
                <w:top w:val="nil"/>
                <w:left w:val="nil"/>
                <w:bottom w:val="nil"/>
                <w:right w:val="nil"/>
                <w:between w:val="nil"/>
              </w:pBdr>
              <w:spacing w:after="0"/>
              <w:rPr>
                <w:ins w:id="339" w:author="Abhinay Sariswal" w:date="2018-11-06T17:32:00Z"/>
                <w:rFonts w:asciiTheme="majorHAnsi" w:hAnsiTheme="majorHAnsi" w:cstheme="majorHAnsi"/>
                <w:rPrChange w:id="340" w:author="Abhinay Sariswal" w:date="2018-11-06T17:32:00Z">
                  <w:rPr>
                    <w:ins w:id="341" w:author="Abhinay Sariswal" w:date="2018-11-06T17:32:00Z"/>
                    <w:b/>
                  </w:rPr>
                </w:rPrChange>
              </w:rPr>
            </w:pPr>
            <w:ins w:id="342" w:author="Abhinay Sariswal" w:date="2018-11-06T17:32:00Z">
              <w:r w:rsidRPr="00AB602B">
                <w:rPr>
                  <w:rFonts w:asciiTheme="majorHAnsi" w:hAnsiTheme="majorHAnsi" w:cstheme="majorHAnsi"/>
                  <w:rPrChange w:id="343" w:author="Abhinay Sariswal" w:date="2018-11-06T17:32:00Z">
                    <w:rPr>
                      <w:b/>
                    </w:rPr>
                  </w:rPrChange>
                </w:rPr>
                <w:t>2004-Oct</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1F0A76" w14:textId="77777777" w:rsidR="0053498F" w:rsidRPr="00AB602B" w:rsidRDefault="00AF3C36" w:rsidP="00AB602B">
            <w:pPr>
              <w:widowControl w:val="0"/>
              <w:pBdr>
                <w:top w:val="nil"/>
                <w:left w:val="nil"/>
                <w:bottom w:val="nil"/>
                <w:right w:val="nil"/>
                <w:between w:val="nil"/>
              </w:pBdr>
              <w:spacing w:after="0"/>
              <w:rPr>
                <w:ins w:id="344" w:author="Abhinay Sariswal" w:date="2018-11-06T17:32:00Z"/>
                <w:rFonts w:asciiTheme="majorHAnsi" w:hAnsiTheme="majorHAnsi" w:cstheme="majorHAnsi"/>
                <w:rPrChange w:id="345" w:author="Abhinay Sariswal" w:date="2018-11-06T17:32:00Z">
                  <w:rPr>
                    <w:ins w:id="346" w:author="Abhinay Sariswal" w:date="2018-11-06T17:32:00Z"/>
                    <w:b/>
                  </w:rPr>
                </w:rPrChange>
              </w:rPr>
            </w:pPr>
            <w:ins w:id="347" w:author="Abhinay Sariswal" w:date="2018-11-06T17:32:00Z">
              <w:r w:rsidRPr="00AB602B">
                <w:rPr>
                  <w:rFonts w:asciiTheme="majorHAnsi" w:hAnsiTheme="majorHAnsi" w:cstheme="majorHAnsi"/>
                  <w:rPrChange w:id="348" w:author="Abhinay Sariswal" w:date="2018-11-06T17:32:00Z">
                    <w:rPr>
                      <w:b/>
                    </w:rPr>
                  </w:rPrChange>
                </w:rPr>
                <w:t>227</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14335" w14:textId="77777777" w:rsidR="0053498F" w:rsidRPr="00AB602B" w:rsidRDefault="00AF3C36" w:rsidP="00AB602B">
            <w:pPr>
              <w:widowControl w:val="0"/>
              <w:pBdr>
                <w:top w:val="nil"/>
                <w:left w:val="nil"/>
                <w:bottom w:val="nil"/>
                <w:right w:val="nil"/>
                <w:between w:val="nil"/>
              </w:pBdr>
              <w:spacing w:after="0"/>
              <w:rPr>
                <w:ins w:id="349" w:author="Abhinay Sariswal" w:date="2018-11-06T17:32:00Z"/>
                <w:rFonts w:asciiTheme="majorHAnsi" w:hAnsiTheme="majorHAnsi" w:cstheme="majorHAnsi"/>
                <w:rPrChange w:id="350" w:author="Abhinay Sariswal" w:date="2018-11-06T17:32:00Z">
                  <w:rPr>
                    <w:ins w:id="351" w:author="Abhinay Sariswal" w:date="2018-11-06T17:32:00Z"/>
                    <w:b/>
                  </w:rPr>
                </w:rPrChange>
              </w:rPr>
            </w:pPr>
            <w:ins w:id="352" w:author="Abhinay Sariswal" w:date="2018-11-06T17:32:00Z">
              <w:r w:rsidRPr="00AB602B">
                <w:rPr>
                  <w:rFonts w:asciiTheme="majorHAnsi" w:hAnsiTheme="majorHAnsi" w:cstheme="majorHAnsi"/>
                  <w:rPrChange w:id="353" w:author="Abhinay Sariswal" w:date="2018-11-06T17:32:00Z">
                    <w:rPr>
                      <w:b/>
                    </w:rPr>
                  </w:rPrChange>
                </w:rPr>
                <w:t>329</w:t>
              </w:r>
            </w:ins>
          </w:p>
        </w:tc>
        <w:tc>
          <w:tcPr>
            <w:tcW w:w="1205" w:type="dxa"/>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DC2922" w14:textId="77777777" w:rsidR="0053498F" w:rsidRPr="00AB602B" w:rsidRDefault="00AF3C36" w:rsidP="00AB602B">
            <w:pPr>
              <w:widowControl w:val="0"/>
              <w:pBdr>
                <w:top w:val="nil"/>
                <w:left w:val="nil"/>
                <w:bottom w:val="nil"/>
                <w:right w:val="nil"/>
                <w:between w:val="nil"/>
              </w:pBdr>
              <w:spacing w:after="0"/>
              <w:rPr>
                <w:ins w:id="354" w:author="Abhinay Sariswal" w:date="2018-11-06T17:32:00Z"/>
                <w:rFonts w:asciiTheme="majorHAnsi" w:hAnsiTheme="majorHAnsi" w:cstheme="majorHAnsi"/>
                <w:rPrChange w:id="355" w:author="Abhinay Sariswal" w:date="2018-11-06T17:32:00Z">
                  <w:rPr>
                    <w:ins w:id="356" w:author="Abhinay Sariswal" w:date="2018-11-06T17:32:00Z"/>
                    <w:b/>
                  </w:rPr>
                </w:rPrChange>
              </w:rPr>
            </w:pPr>
            <w:ins w:id="357" w:author="Abhinay Sariswal" w:date="2018-11-06T17:32:00Z">
              <w:r w:rsidRPr="00AB602B">
                <w:rPr>
                  <w:rFonts w:asciiTheme="majorHAnsi" w:hAnsiTheme="majorHAnsi" w:cstheme="majorHAnsi"/>
                  <w:rPrChange w:id="358" w:author="Abhinay Sariswal" w:date="2018-11-06T17:32:00Z">
                    <w:rPr>
                      <w:b/>
                    </w:rPr>
                  </w:rPrChange>
                </w:rPr>
                <w:t xml:space="preserve"> </w:t>
              </w:r>
            </w:ins>
          </w:p>
          <w:p w14:paraId="7822F83B" w14:textId="77777777" w:rsidR="0053498F" w:rsidRPr="00AB602B" w:rsidRDefault="00AF3C36" w:rsidP="00AB602B">
            <w:pPr>
              <w:widowControl w:val="0"/>
              <w:spacing w:after="0"/>
              <w:rPr>
                <w:ins w:id="359" w:author="Abhinay Sariswal" w:date="2018-11-06T17:32:00Z"/>
                <w:rFonts w:asciiTheme="majorHAnsi" w:hAnsiTheme="majorHAnsi" w:cstheme="majorHAnsi"/>
                <w:rPrChange w:id="360" w:author="Abhinay Sariswal" w:date="2018-11-06T17:32:00Z">
                  <w:rPr>
                    <w:ins w:id="361" w:author="Abhinay Sariswal" w:date="2018-11-06T17:32:00Z"/>
                    <w:b/>
                  </w:rPr>
                </w:rPrChange>
              </w:rPr>
            </w:pPr>
            <w:ins w:id="362" w:author="Abhinay Sariswal" w:date="2018-11-06T17:32:00Z">
              <w:r w:rsidRPr="00AB602B">
                <w:rPr>
                  <w:rFonts w:asciiTheme="majorHAnsi" w:hAnsiTheme="majorHAnsi" w:cstheme="majorHAnsi"/>
                  <w:rPrChange w:id="363" w:author="Abhinay Sariswal" w:date="2018-11-06T17:32:00Z">
                    <w:rPr>
                      <w:b/>
                    </w:rPr>
                  </w:rPrChange>
                </w:rPr>
                <w:t xml:space="preserve"> </w:t>
              </w:r>
            </w:ins>
          </w:p>
          <w:p w14:paraId="7099EB70" w14:textId="77777777" w:rsidR="0053498F" w:rsidRPr="00AB602B" w:rsidRDefault="00AF3C36" w:rsidP="00AB602B">
            <w:pPr>
              <w:widowControl w:val="0"/>
              <w:spacing w:after="0"/>
              <w:rPr>
                <w:ins w:id="364" w:author="Abhinay Sariswal" w:date="2018-11-06T17:32:00Z"/>
                <w:rFonts w:asciiTheme="majorHAnsi" w:hAnsiTheme="majorHAnsi" w:cstheme="majorHAnsi"/>
                <w:rPrChange w:id="365" w:author="Abhinay Sariswal" w:date="2018-11-06T17:32:00Z">
                  <w:rPr>
                    <w:ins w:id="366" w:author="Abhinay Sariswal" w:date="2018-11-06T17:32:00Z"/>
                    <w:b/>
                  </w:rPr>
                </w:rPrChange>
              </w:rPr>
            </w:pPr>
            <w:ins w:id="367" w:author="Abhinay Sariswal" w:date="2018-11-06T17:32:00Z">
              <w:r w:rsidRPr="00AB602B">
                <w:rPr>
                  <w:rFonts w:asciiTheme="majorHAnsi" w:hAnsiTheme="majorHAnsi" w:cstheme="majorHAnsi"/>
                  <w:rPrChange w:id="368" w:author="Abhinay Sariswal" w:date="2018-11-06T17:32:00Z">
                    <w:rPr>
                      <w:b/>
                    </w:rPr>
                  </w:rPrChange>
                </w:rPr>
                <w:t>Q4, 1,028</w:t>
              </w:r>
            </w:ins>
          </w:p>
        </w:tc>
        <w:tc>
          <w:tcPr>
            <w:tcW w:w="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A1934" w14:textId="77777777" w:rsidR="0053498F" w:rsidRPr="00AB602B" w:rsidRDefault="0053498F" w:rsidP="00AB602B">
            <w:pPr>
              <w:widowControl w:val="0"/>
              <w:pBdr>
                <w:top w:val="nil"/>
                <w:left w:val="nil"/>
                <w:bottom w:val="nil"/>
                <w:right w:val="nil"/>
                <w:between w:val="nil"/>
              </w:pBdr>
              <w:spacing w:after="0" w:line="240" w:lineRule="auto"/>
              <w:rPr>
                <w:ins w:id="369" w:author="Abhinay Sariswal" w:date="2018-11-06T17:32:00Z"/>
                <w:rFonts w:asciiTheme="majorHAnsi" w:hAnsiTheme="majorHAnsi" w:cstheme="majorHAnsi"/>
                <w:rPrChange w:id="370" w:author="Abhinay Sariswal" w:date="2018-11-06T17:32:00Z">
                  <w:rPr>
                    <w:ins w:id="371" w:author="Abhinay Sariswal" w:date="2018-11-06T17:32:00Z"/>
                    <w:b/>
                  </w:rPr>
                </w:rPrChange>
              </w:rPr>
            </w:pP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5C0EC" w14:textId="77777777" w:rsidR="0053498F" w:rsidRPr="00AB602B" w:rsidRDefault="00AF3C36" w:rsidP="00AB602B">
            <w:pPr>
              <w:widowControl w:val="0"/>
              <w:pBdr>
                <w:top w:val="nil"/>
                <w:left w:val="nil"/>
                <w:bottom w:val="nil"/>
                <w:right w:val="nil"/>
                <w:between w:val="nil"/>
              </w:pBdr>
              <w:spacing w:after="0"/>
              <w:rPr>
                <w:ins w:id="372" w:author="Abhinay Sariswal" w:date="2018-11-06T17:32:00Z"/>
                <w:rFonts w:asciiTheme="majorHAnsi" w:hAnsiTheme="majorHAnsi" w:cstheme="majorHAnsi"/>
                <w:rPrChange w:id="373" w:author="Abhinay Sariswal" w:date="2018-11-06T17:32:00Z">
                  <w:rPr>
                    <w:ins w:id="374" w:author="Abhinay Sariswal" w:date="2018-11-06T17:32:00Z"/>
                    <w:b/>
                  </w:rPr>
                </w:rPrChange>
              </w:rPr>
            </w:pPr>
            <w:ins w:id="375" w:author="Abhinay Sariswal" w:date="2018-11-06T17:32:00Z">
              <w:r w:rsidRPr="00AB602B">
                <w:rPr>
                  <w:rFonts w:asciiTheme="majorHAnsi" w:hAnsiTheme="majorHAnsi" w:cstheme="majorHAnsi"/>
                  <w:rPrChange w:id="376" w:author="Abhinay Sariswal" w:date="2018-11-06T17:32:00Z">
                    <w:rPr>
                      <w:b/>
                    </w:rPr>
                  </w:rPrChange>
                </w:rPr>
                <w:t>431</w:t>
              </w:r>
            </w:ins>
          </w:p>
        </w:tc>
      </w:tr>
      <w:tr w:rsidR="0053498F" w:rsidRPr="00AB602B" w14:paraId="210387A0" w14:textId="77777777">
        <w:trPr>
          <w:trHeight w:val="500"/>
          <w:ins w:id="377"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AF2535" w14:textId="77777777" w:rsidR="0053498F" w:rsidRPr="00AB602B" w:rsidRDefault="00AF3C36" w:rsidP="00AB602B">
            <w:pPr>
              <w:widowControl w:val="0"/>
              <w:pBdr>
                <w:top w:val="nil"/>
                <w:left w:val="nil"/>
                <w:bottom w:val="nil"/>
                <w:right w:val="nil"/>
                <w:between w:val="nil"/>
              </w:pBdr>
              <w:spacing w:after="0"/>
              <w:rPr>
                <w:ins w:id="378" w:author="Abhinay Sariswal" w:date="2018-11-06T17:32:00Z"/>
                <w:rFonts w:asciiTheme="majorHAnsi" w:hAnsiTheme="majorHAnsi" w:cstheme="majorHAnsi"/>
                <w:rPrChange w:id="379" w:author="Abhinay Sariswal" w:date="2018-11-06T17:32:00Z">
                  <w:rPr>
                    <w:ins w:id="380" w:author="Abhinay Sariswal" w:date="2018-11-06T17:32:00Z"/>
                    <w:b/>
                  </w:rPr>
                </w:rPrChange>
              </w:rPr>
            </w:pPr>
            <w:ins w:id="381" w:author="Abhinay Sariswal" w:date="2018-11-06T17:32:00Z">
              <w:r w:rsidRPr="00AB602B">
                <w:rPr>
                  <w:rFonts w:asciiTheme="majorHAnsi" w:hAnsiTheme="majorHAnsi" w:cstheme="majorHAnsi"/>
                  <w:rPrChange w:id="382" w:author="Abhinay Sariswal" w:date="2018-11-06T17:32:00Z">
                    <w:rPr>
                      <w:b/>
                    </w:rPr>
                  </w:rPrChange>
                </w:rPr>
                <w:t>2004-Nov</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307B8" w14:textId="77777777" w:rsidR="0053498F" w:rsidRPr="00AB602B" w:rsidRDefault="00AF3C36" w:rsidP="00AB602B">
            <w:pPr>
              <w:widowControl w:val="0"/>
              <w:pBdr>
                <w:top w:val="nil"/>
                <w:left w:val="nil"/>
                <w:bottom w:val="nil"/>
                <w:right w:val="nil"/>
                <w:between w:val="nil"/>
              </w:pBdr>
              <w:spacing w:after="0"/>
              <w:rPr>
                <w:ins w:id="383" w:author="Abhinay Sariswal" w:date="2018-11-06T17:32:00Z"/>
                <w:rFonts w:asciiTheme="majorHAnsi" w:hAnsiTheme="majorHAnsi" w:cstheme="majorHAnsi"/>
                <w:rPrChange w:id="384" w:author="Abhinay Sariswal" w:date="2018-11-06T17:32:00Z">
                  <w:rPr>
                    <w:ins w:id="385" w:author="Abhinay Sariswal" w:date="2018-11-06T17:32:00Z"/>
                    <w:b/>
                  </w:rPr>
                </w:rPrChange>
              </w:rPr>
            </w:pPr>
            <w:ins w:id="386" w:author="Abhinay Sariswal" w:date="2018-11-06T17:32:00Z">
              <w:r w:rsidRPr="00AB602B">
                <w:rPr>
                  <w:rFonts w:asciiTheme="majorHAnsi" w:hAnsiTheme="majorHAnsi" w:cstheme="majorHAnsi"/>
                  <w:rPrChange w:id="387" w:author="Abhinay Sariswal" w:date="2018-11-06T17:32:00Z">
                    <w:rPr>
                      <w:b/>
                    </w:rPr>
                  </w:rPrChange>
                </w:rPr>
                <w:t>219</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BBF0CB" w14:textId="77777777" w:rsidR="0053498F" w:rsidRPr="00AB602B" w:rsidRDefault="00AF3C36" w:rsidP="00AB602B">
            <w:pPr>
              <w:widowControl w:val="0"/>
              <w:pBdr>
                <w:top w:val="nil"/>
                <w:left w:val="nil"/>
                <w:bottom w:val="nil"/>
                <w:right w:val="nil"/>
                <w:between w:val="nil"/>
              </w:pBdr>
              <w:spacing w:after="0"/>
              <w:rPr>
                <w:ins w:id="388" w:author="Abhinay Sariswal" w:date="2018-11-06T17:32:00Z"/>
                <w:rFonts w:asciiTheme="majorHAnsi" w:hAnsiTheme="majorHAnsi" w:cstheme="majorHAnsi"/>
                <w:rPrChange w:id="389" w:author="Abhinay Sariswal" w:date="2018-11-06T17:32:00Z">
                  <w:rPr>
                    <w:ins w:id="390" w:author="Abhinay Sariswal" w:date="2018-11-06T17:32:00Z"/>
                    <w:b/>
                  </w:rPr>
                </w:rPrChange>
              </w:rPr>
            </w:pPr>
            <w:ins w:id="391" w:author="Abhinay Sariswal" w:date="2018-11-06T17:32:00Z">
              <w:r w:rsidRPr="00AB602B">
                <w:rPr>
                  <w:rFonts w:asciiTheme="majorHAnsi" w:hAnsiTheme="majorHAnsi" w:cstheme="majorHAnsi"/>
                  <w:rPrChange w:id="392" w:author="Abhinay Sariswal" w:date="2018-11-06T17:32:00Z">
                    <w:rPr>
                      <w:b/>
                    </w:rPr>
                  </w:rPrChange>
                </w:rPr>
                <w:t>322</w:t>
              </w:r>
            </w:ins>
          </w:p>
        </w:tc>
        <w:tc>
          <w:tcPr>
            <w:tcW w:w="12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115225" w14:textId="77777777" w:rsidR="0053498F" w:rsidRPr="00AB602B" w:rsidRDefault="0053498F" w:rsidP="00AB602B">
            <w:pPr>
              <w:widowControl w:val="0"/>
              <w:pBdr>
                <w:top w:val="nil"/>
                <w:left w:val="nil"/>
                <w:bottom w:val="nil"/>
                <w:right w:val="nil"/>
                <w:between w:val="nil"/>
              </w:pBdr>
              <w:spacing w:after="0" w:line="240" w:lineRule="auto"/>
              <w:rPr>
                <w:ins w:id="393" w:author="Abhinay Sariswal" w:date="2018-11-06T17:32:00Z"/>
                <w:rFonts w:asciiTheme="majorHAnsi" w:hAnsiTheme="majorHAnsi" w:cstheme="majorHAnsi"/>
                <w:rPrChange w:id="394" w:author="Abhinay Sariswal" w:date="2018-11-06T17:32:00Z">
                  <w:rPr>
                    <w:ins w:id="395" w:author="Abhinay Sariswal" w:date="2018-11-06T17:32:00Z"/>
                    <w:b/>
                  </w:rPr>
                </w:rPrChange>
              </w:rPr>
            </w:pPr>
          </w:p>
        </w:tc>
        <w:tc>
          <w:tcPr>
            <w:tcW w:w="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892A56" w14:textId="77777777" w:rsidR="0053498F" w:rsidRPr="00AB602B" w:rsidRDefault="0053498F" w:rsidP="00AB602B">
            <w:pPr>
              <w:widowControl w:val="0"/>
              <w:pBdr>
                <w:top w:val="nil"/>
                <w:left w:val="nil"/>
                <w:bottom w:val="nil"/>
                <w:right w:val="nil"/>
                <w:between w:val="nil"/>
              </w:pBdr>
              <w:spacing w:after="0" w:line="240" w:lineRule="auto"/>
              <w:rPr>
                <w:ins w:id="396" w:author="Abhinay Sariswal" w:date="2018-11-06T17:32:00Z"/>
                <w:rFonts w:asciiTheme="majorHAnsi" w:hAnsiTheme="majorHAnsi" w:cstheme="majorHAnsi"/>
                <w:rPrChange w:id="397" w:author="Abhinay Sariswal" w:date="2018-11-06T17:32:00Z">
                  <w:rPr>
                    <w:ins w:id="398" w:author="Abhinay Sariswal" w:date="2018-11-06T17:32:00Z"/>
                    <w:b/>
                  </w:rPr>
                </w:rPrChange>
              </w:rPr>
            </w:pP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29F75C" w14:textId="77777777" w:rsidR="0053498F" w:rsidRPr="00AB602B" w:rsidRDefault="00AF3C36" w:rsidP="00AB602B">
            <w:pPr>
              <w:widowControl w:val="0"/>
              <w:pBdr>
                <w:top w:val="nil"/>
                <w:left w:val="nil"/>
                <w:bottom w:val="nil"/>
                <w:right w:val="nil"/>
                <w:between w:val="nil"/>
              </w:pBdr>
              <w:spacing w:after="0"/>
              <w:rPr>
                <w:ins w:id="399" w:author="Abhinay Sariswal" w:date="2018-11-06T17:32:00Z"/>
                <w:rFonts w:asciiTheme="majorHAnsi" w:hAnsiTheme="majorHAnsi" w:cstheme="majorHAnsi"/>
                <w:rPrChange w:id="400" w:author="Abhinay Sariswal" w:date="2018-11-06T17:32:00Z">
                  <w:rPr>
                    <w:ins w:id="401" w:author="Abhinay Sariswal" w:date="2018-11-06T17:32:00Z"/>
                    <w:b/>
                  </w:rPr>
                </w:rPrChange>
              </w:rPr>
            </w:pPr>
            <w:ins w:id="402" w:author="Abhinay Sariswal" w:date="2018-11-06T17:32:00Z">
              <w:r w:rsidRPr="00AB602B">
                <w:rPr>
                  <w:rFonts w:asciiTheme="majorHAnsi" w:hAnsiTheme="majorHAnsi" w:cstheme="majorHAnsi"/>
                  <w:rPrChange w:id="403" w:author="Abhinay Sariswal" w:date="2018-11-06T17:32:00Z">
                    <w:rPr>
                      <w:b/>
                    </w:rPr>
                  </w:rPrChange>
                </w:rPr>
                <w:t>426</w:t>
              </w:r>
            </w:ins>
          </w:p>
        </w:tc>
      </w:tr>
      <w:tr w:rsidR="0053498F" w:rsidRPr="00AB602B" w14:paraId="4AB2137B" w14:textId="77777777">
        <w:trPr>
          <w:trHeight w:val="500"/>
          <w:ins w:id="404" w:author="Abhinay Sariswal" w:date="2018-11-06T17:32:00Z"/>
        </w:trPr>
        <w:tc>
          <w:tcPr>
            <w:tcW w:w="11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76BAB3" w14:textId="77777777" w:rsidR="0053498F" w:rsidRPr="00AB602B" w:rsidRDefault="00AF3C36" w:rsidP="00AB602B">
            <w:pPr>
              <w:widowControl w:val="0"/>
              <w:pBdr>
                <w:top w:val="nil"/>
                <w:left w:val="nil"/>
                <w:bottom w:val="nil"/>
                <w:right w:val="nil"/>
                <w:between w:val="nil"/>
              </w:pBdr>
              <w:spacing w:after="0"/>
              <w:rPr>
                <w:ins w:id="405" w:author="Abhinay Sariswal" w:date="2018-11-06T17:32:00Z"/>
                <w:rFonts w:asciiTheme="majorHAnsi" w:hAnsiTheme="majorHAnsi" w:cstheme="majorHAnsi"/>
                <w:rPrChange w:id="406" w:author="Abhinay Sariswal" w:date="2018-11-06T17:32:00Z">
                  <w:rPr>
                    <w:ins w:id="407" w:author="Abhinay Sariswal" w:date="2018-11-06T17:32:00Z"/>
                    <w:b/>
                  </w:rPr>
                </w:rPrChange>
              </w:rPr>
            </w:pPr>
            <w:ins w:id="408" w:author="Abhinay Sariswal" w:date="2018-11-06T17:32:00Z">
              <w:r w:rsidRPr="00AB602B">
                <w:rPr>
                  <w:rFonts w:asciiTheme="majorHAnsi" w:hAnsiTheme="majorHAnsi" w:cstheme="majorHAnsi"/>
                  <w:rPrChange w:id="409" w:author="Abhinay Sariswal" w:date="2018-11-06T17:32:00Z">
                    <w:rPr>
                      <w:b/>
                    </w:rPr>
                  </w:rPrChange>
                </w:rPr>
                <w:t>2004-Dec</w:t>
              </w:r>
            </w:ins>
          </w:p>
        </w:tc>
        <w:tc>
          <w:tcPr>
            <w:tcW w:w="13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539FF" w14:textId="77777777" w:rsidR="0053498F" w:rsidRPr="00AB602B" w:rsidRDefault="00AF3C36" w:rsidP="00AB602B">
            <w:pPr>
              <w:widowControl w:val="0"/>
              <w:pBdr>
                <w:top w:val="nil"/>
                <w:left w:val="nil"/>
                <w:bottom w:val="nil"/>
                <w:right w:val="nil"/>
                <w:between w:val="nil"/>
              </w:pBdr>
              <w:spacing w:after="0"/>
              <w:rPr>
                <w:ins w:id="410" w:author="Abhinay Sariswal" w:date="2018-11-06T17:32:00Z"/>
                <w:rFonts w:asciiTheme="majorHAnsi" w:hAnsiTheme="majorHAnsi" w:cstheme="majorHAnsi"/>
                <w:rPrChange w:id="411" w:author="Abhinay Sariswal" w:date="2018-11-06T17:32:00Z">
                  <w:rPr>
                    <w:ins w:id="412" w:author="Abhinay Sariswal" w:date="2018-11-06T17:32:00Z"/>
                    <w:b/>
                  </w:rPr>
                </w:rPrChange>
              </w:rPr>
            </w:pPr>
            <w:ins w:id="413" w:author="Abhinay Sariswal" w:date="2018-11-06T17:32:00Z">
              <w:r w:rsidRPr="00AB602B">
                <w:rPr>
                  <w:rFonts w:asciiTheme="majorHAnsi" w:hAnsiTheme="majorHAnsi" w:cstheme="majorHAnsi"/>
                  <w:rPrChange w:id="414" w:author="Abhinay Sariswal" w:date="2018-11-06T17:32:00Z">
                    <w:rPr>
                      <w:b/>
                    </w:rPr>
                  </w:rPrChange>
                </w:rPr>
                <w:t>271</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EEC4B9" w14:textId="77777777" w:rsidR="0053498F" w:rsidRPr="00AB602B" w:rsidRDefault="00AF3C36" w:rsidP="00AB602B">
            <w:pPr>
              <w:widowControl w:val="0"/>
              <w:pBdr>
                <w:top w:val="nil"/>
                <w:left w:val="nil"/>
                <w:bottom w:val="nil"/>
                <w:right w:val="nil"/>
                <w:between w:val="nil"/>
              </w:pBdr>
              <w:spacing w:after="0"/>
              <w:rPr>
                <w:ins w:id="415" w:author="Abhinay Sariswal" w:date="2018-11-06T17:32:00Z"/>
                <w:rFonts w:asciiTheme="majorHAnsi" w:hAnsiTheme="majorHAnsi" w:cstheme="majorHAnsi"/>
                <w:rPrChange w:id="416" w:author="Abhinay Sariswal" w:date="2018-11-06T17:32:00Z">
                  <w:rPr>
                    <w:ins w:id="417" w:author="Abhinay Sariswal" w:date="2018-11-06T17:32:00Z"/>
                    <w:b/>
                  </w:rPr>
                </w:rPrChange>
              </w:rPr>
            </w:pPr>
            <w:ins w:id="418" w:author="Abhinay Sariswal" w:date="2018-11-06T17:32:00Z">
              <w:r w:rsidRPr="00AB602B">
                <w:rPr>
                  <w:rFonts w:asciiTheme="majorHAnsi" w:hAnsiTheme="majorHAnsi" w:cstheme="majorHAnsi"/>
                  <w:rPrChange w:id="419" w:author="Abhinay Sariswal" w:date="2018-11-06T17:32:00Z">
                    <w:rPr>
                      <w:b/>
                    </w:rPr>
                  </w:rPrChange>
                </w:rPr>
                <w:t>377</w:t>
              </w:r>
            </w:ins>
          </w:p>
        </w:tc>
        <w:tc>
          <w:tcPr>
            <w:tcW w:w="120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DEC48" w14:textId="77777777" w:rsidR="0053498F" w:rsidRPr="00AB602B" w:rsidRDefault="0053498F" w:rsidP="00AB602B">
            <w:pPr>
              <w:widowControl w:val="0"/>
              <w:pBdr>
                <w:top w:val="nil"/>
                <w:left w:val="nil"/>
                <w:bottom w:val="nil"/>
                <w:right w:val="nil"/>
                <w:between w:val="nil"/>
              </w:pBdr>
              <w:spacing w:after="0" w:line="240" w:lineRule="auto"/>
              <w:rPr>
                <w:ins w:id="420" w:author="Abhinay Sariswal" w:date="2018-11-06T17:32:00Z"/>
                <w:rFonts w:asciiTheme="majorHAnsi" w:hAnsiTheme="majorHAnsi" w:cstheme="majorHAnsi"/>
                <w:rPrChange w:id="421" w:author="Abhinay Sariswal" w:date="2018-11-06T17:32:00Z">
                  <w:rPr>
                    <w:ins w:id="422" w:author="Abhinay Sariswal" w:date="2018-11-06T17:32:00Z"/>
                    <w:b/>
                  </w:rPr>
                </w:rPrChange>
              </w:rPr>
            </w:pPr>
          </w:p>
        </w:tc>
        <w:tc>
          <w:tcPr>
            <w:tcW w:w="965" w:type="dxa"/>
            <w:vMerge/>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5E88C2" w14:textId="77777777" w:rsidR="0053498F" w:rsidRPr="00AB602B" w:rsidRDefault="0053498F" w:rsidP="00AB602B">
            <w:pPr>
              <w:widowControl w:val="0"/>
              <w:pBdr>
                <w:top w:val="nil"/>
                <w:left w:val="nil"/>
                <w:bottom w:val="nil"/>
                <w:right w:val="nil"/>
                <w:between w:val="nil"/>
              </w:pBdr>
              <w:spacing w:after="0" w:line="240" w:lineRule="auto"/>
              <w:rPr>
                <w:ins w:id="423" w:author="Abhinay Sariswal" w:date="2018-11-06T17:32:00Z"/>
                <w:rFonts w:asciiTheme="majorHAnsi" w:hAnsiTheme="majorHAnsi" w:cstheme="majorHAnsi"/>
                <w:rPrChange w:id="424" w:author="Abhinay Sariswal" w:date="2018-11-06T17:32:00Z">
                  <w:rPr>
                    <w:ins w:id="425" w:author="Abhinay Sariswal" w:date="2018-11-06T17:32:00Z"/>
                    <w:b/>
                  </w:rPr>
                </w:rPrChange>
              </w:rPr>
            </w:pPr>
          </w:p>
        </w:tc>
        <w:tc>
          <w:tcPr>
            <w:tcW w:w="14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B14508" w14:textId="77777777" w:rsidR="0053498F" w:rsidRPr="00AB602B" w:rsidRDefault="00AF3C36" w:rsidP="00AB602B">
            <w:pPr>
              <w:widowControl w:val="0"/>
              <w:pBdr>
                <w:top w:val="nil"/>
                <w:left w:val="nil"/>
                <w:bottom w:val="nil"/>
                <w:right w:val="nil"/>
                <w:between w:val="nil"/>
              </w:pBdr>
              <w:spacing w:after="0"/>
              <w:rPr>
                <w:ins w:id="426" w:author="Abhinay Sariswal" w:date="2018-11-06T17:32:00Z"/>
                <w:rFonts w:asciiTheme="majorHAnsi" w:hAnsiTheme="majorHAnsi" w:cstheme="majorHAnsi"/>
                <w:rPrChange w:id="427" w:author="Abhinay Sariswal" w:date="2018-11-06T17:32:00Z">
                  <w:rPr>
                    <w:ins w:id="428" w:author="Abhinay Sariswal" w:date="2018-11-06T17:32:00Z"/>
                    <w:b/>
                  </w:rPr>
                </w:rPrChange>
              </w:rPr>
            </w:pPr>
            <w:ins w:id="429" w:author="Abhinay Sariswal" w:date="2018-11-06T17:32:00Z">
              <w:r w:rsidRPr="00AB602B">
                <w:rPr>
                  <w:rFonts w:asciiTheme="majorHAnsi" w:hAnsiTheme="majorHAnsi" w:cstheme="majorHAnsi"/>
                  <w:rPrChange w:id="430" w:author="Abhinay Sariswal" w:date="2018-11-06T17:32:00Z">
                    <w:rPr>
                      <w:b/>
                    </w:rPr>
                  </w:rPrChange>
                </w:rPr>
                <w:t>482</w:t>
              </w:r>
            </w:ins>
          </w:p>
        </w:tc>
      </w:tr>
    </w:tbl>
    <w:p w14:paraId="2CA22BC7" w14:textId="77777777" w:rsidR="0053498F" w:rsidRPr="00AB602B" w:rsidRDefault="0053498F" w:rsidP="00AB602B">
      <w:pPr>
        <w:rPr>
          <w:ins w:id="431" w:author="Abhinay Sariswal" w:date="2018-11-06T17:32:00Z"/>
          <w:rFonts w:asciiTheme="majorHAnsi" w:hAnsiTheme="majorHAnsi" w:cstheme="majorHAnsi"/>
          <w:b/>
        </w:rPr>
      </w:pPr>
    </w:p>
    <w:p w14:paraId="64763FD1" w14:textId="77777777" w:rsidR="0053498F" w:rsidRPr="00AB602B" w:rsidRDefault="00AF3C36" w:rsidP="00AB602B">
      <w:pPr>
        <w:rPr>
          <w:ins w:id="432" w:author="Abhinay Sariswal" w:date="2018-11-06T17:32:00Z"/>
          <w:rFonts w:asciiTheme="majorHAnsi" w:hAnsiTheme="majorHAnsi" w:cstheme="majorHAnsi"/>
          <w:rPrChange w:id="433" w:author="Abhinay Sariswal" w:date="2018-11-06T17:32:00Z">
            <w:rPr>
              <w:ins w:id="434" w:author="Abhinay Sariswal" w:date="2018-11-06T17:32:00Z"/>
              <w:b/>
            </w:rPr>
          </w:rPrChange>
        </w:rPr>
      </w:pPr>
      <w:ins w:id="435" w:author="Abhinay Sariswal" w:date="2018-11-06T17:32:00Z">
        <w:r w:rsidRPr="00AB602B">
          <w:rPr>
            <w:rFonts w:asciiTheme="majorHAnsi" w:hAnsiTheme="majorHAnsi" w:cstheme="majorHAnsi"/>
            <w:b/>
          </w:rPr>
          <w:t xml:space="preserve">In our hold out analysis we got a MAPE error of 8.01% This is a crucial factor to take a call on the actual bottle levels to be maintained in the inventory. On </w:t>
        </w:r>
        <w:r w:rsidRPr="00AB602B">
          <w:rPr>
            <w:rFonts w:asciiTheme="majorHAnsi" w:hAnsiTheme="majorHAnsi" w:cstheme="majorHAnsi"/>
            <w:rPrChange w:id="436" w:author="Abhinay Sariswal" w:date="2018-11-06T17:32:00Z">
              <w:rPr>
                <w:b/>
              </w:rPr>
            </w:rPrChange>
          </w:rPr>
          <w:t>an average monthly forecast errors of the model are 8% of the monthly beer sales. The holdout an</w:t>
        </w:r>
        <w:r w:rsidRPr="00AB602B">
          <w:rPr>
            <w:rFonts w:asciiTheme="majorHAnsi" w:hAnsiTheme="majorHAnsi" w:cstheme="majorHAnsi"/>
            <w:rPrChange w:id="437" w:author="Abhinay Sariswal" w:date="2018-11-06T17:32:00Z">
              <w:rPr>
                <w:b/>
              </w:rPr>
            </w:rPrChange>
          </w:rPr>
          <w:t>alysis indicates that the forecast MAPE error is 8%, and the comparison of numbers from the holdout analysis in the table below shows that it would be ideal for the us to take the upper forecast limit of 97.5% into consideration. We can clearly see below t</w:t>
        </w:r>
        <w:r w:rsidRPr="00AB602B">
          <w:rPr>
            <w:rFonts w:asciiTheme="majorHAnsi" w:hAnsiTheme="majorHAnsi" w:cstheme="majorHAnsi"/>
            <w:rPrChange w:id="438" w:author="Abhinay Sariswal" w:date="2018-11-06T17:32:00Z">
              <w:rPr>
                <w:b/>
              </w:rPr>
            </w:rPrChange>
          </w:rPr>
          <w:t>hat the actual values are majorly falling below the upper forecast limit of 97.5 %. This gives us a positive indication that the confidence limits can further be explored to optimize the space constraints as per the business decisions. A proposal can be ma</w:t>
        </w:r>
        <w:r w:rsidRPr="00AB602B">
          <w:rPr>
            <w:rFonts w:asciiTheme="majorHAnsi" w:hAnsiTheme="majorHAnsi" w:cstheme="majorHAnsi"/>
            <w:rPrChange w:id="439" w:author="Abhinay Sariswal" w:date="2018-11-06T17:32:00Z">
              <w:rPr>
                <w:b/>
              </w:rPr>
            </w:rPrChange>
          </w:rPr>
          <w:t>de to discuss on the impact to decide the decision.</w:t>
        </w:r>
      </w:ins>
    </w:p>
    <w:p w14:paraId="277B1C8E" w14:textId="77777777" w:rsidR="0053498F" w:rsidRPr="00AB602B" w:rsidRDefault="0053498F" w:rsidP="00AB602B">
      <w:pPr>
        <w:rPr>
          <w:ins w:id="440" w:author="Abhinay Sariswal" w:date="2018-11-06T17:32:00Z"/>
          <w:rFonts w:asciiTheme="majorHAnsi" w:hAnsiTheme="majorHAnsi" w:cstheme="majorHAnsi"/>
          <w:rPrChange w:id="441" w:author="Abhinay Sariswal" w:date="2018-11-06T17:32:00Z">
            <w:rPr>
              <w:ins w:id="442" w:author="Abhinay Sariswal" w:date="2018-11-06T17:32:00Z"/>
              <w:b/>
            </w:rPr>
          </w:rPrChange>
        </w:rPr>
      </w:pPr>
    </w:p>
    <w:tbl>
      <w:tblPr>
        <w:tblStyle w:val="a3"/>
        <w:tblW w:w="51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1085"/>
        <w:gridCol w:w="1475"/>
        <w:gridCol w:w="1475"/>
      </w:tblGrid>
      <w:tr w:rsidR="0053498F" w:rsidRPr="00AB602B" w14:paraId="1FD8A752" w14:textId="77777777">
        <w:trPr>
          <w:trHeight w:val="740"/>
          <w:ins w:id="443"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9032F14" w14:textId="77777777" w:rsidR="0053498F" w:rsidRPr="00AB602B" w:rsidRDefault="00AF3C36" w:rsidP="00AB602B">
            <w:pPr>
              <w:widowControl w:val="0"/>
              <w:pBdr>
                <w:top w:val="nil"/>
                <w:left w:val="nil"/>
                <w:bottom w:val="nil"/>
                <w:right w:val="nil"/>
                <w:between w:val="nil"/>
              </w:pBdr>
              <w:spacing w:after="0"/>
              <w:rPr>
                <w:ins w:id="444" w:author="Abhinay Sariswal" w:date="2018-11-06T17:32:00Z"/>
                <w:rFonts w:asciiTheme="majorHAnsi" w:hAnsiTheme="majorHAnsi" w:cstheme="majorHAnsi"/>
                <w:b/>
              </w:rPr>
            </w:pPr>
            <w:ins w:id="445" w:author="Abhinay Sariswal" w:date="2018-11-06T17:32:00Z">
              <w:r w:rsidRPr="00AB602B">
                <w:rPr>
                  <w:rFonts w:asciiTheme="majorHAnsi" w:hAnsiTheme="majorHAnsi" w:cstheme="majorHAnsi"/>
                  <w:b/>
                </w:rPr>
                <w:lastRenderedPageBreak/>
                <w:t>Month</w:t>
              </w:r>
            </w:ins>
          </w:p>
        </w:tc>
        <w:tc>
          <w:tcPr>
            <w:tcW w:w="108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4A31F4A5" w14:textId="77777777" w:rsidR="0053498F" w:rsidRPr="00AB602B" w:rsidRDefault="00AF3C36" w:rsidP="00AB602B">
            <w:pPr>
              <w:widowControl w:val="0"/>
              <w:pBdr>
                <w:top w:val="nil"/>
                <w:left w:val="nil"/>
                <w:bottom w:val="nil"/>
                <w:right w:val="nil"/>
                <w:between w:val="nil"/>
              </w:pBdr>
              <w:spacing w:after="0"/>
              <w:rPr>
                <w:ins w:id="446" w:author="Abhinay Sariswal" w:date="2018-11-06T17:32:00Z"/>
                <w:rFonts w:asciiTheme="majorHAnsi" w:hAnsiTheme="majorHAnsi" w:cstheme="majorHAnsi"/>
                <w:b/>
              </w:rPr>
            </w:pPr>
            <w:ins w:id="447" w:author="Abhinay Sariswal" w:date="2018-11-06T17:32:00Z">
              <w:r w:rsidRPr="00AB602B">
                <w:rPr>
                  <w:rFonts w:asciiTheme="majorHAnsi" w:hAnsiTheme="majorHAnsi" w:cstheme="majorHAnsi"/>
                  <w:b/>
                </w:rPr>
                <w:t>Forecast</w:t>
              </w:r>
            </w:ins>
          </w:p>
        </w:tc>
        <w:tc>
          <w:tcPr>
            <w:tcW w:w="1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79834ABC" w14:textId="77777777" w:rsidR="0053498F" w:rsidRPr="00AB602B" w:rsidRDefault="00AF3C36" w:rsidP="00AB602B">
            <w:pPr>
              <w:widowControl w:val="0"/>
              <w:pBdr>
                <w:top w:val="nil"/>
                <w:left w:val="nil"/>
                <w:bottom w:val="nil"/>
                <w:right w:val="nil"/>
                <w:between w:val="nil"/>
              </w:pBdr>
              <w:spacing w:after="0"/>
              <w:rPr>
                <w:ins w:id="448" w:author="Abhinay Sariswal" w:date="2018-11-06T17:32:00Z"/>
                <w:rFonts w:asciiTheme="majorHAnsi" w:hAnsiTheme="majorHAnsi" w:cstheme="majorHAnsi"/>
                <w:b/>
              </w:rPr>
            </w:pPr>
            <w:ins w:id="449" w:author="Abhinay Sariswal" w:date="2018-11-06T17:32:00Z">
              <w:r w:rsidRPr="00AB602B">
                <w:rPr>
                  <w:rFonts w:asciiTheme="majorHAnsi" w:hAnsiTheme="majorHAnsi" w:cstheme="majorHAnsi"/>
                  <w:b/>
                </w:rPr>
                <w:t>97.5% Upper</w:t>
              </w:r>
            </w:ins>
          </w:p>
        </w:tc>
        <w:tc>
          <w:tcPr>
            <w:tcW w:w="147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14:paraId="3CD7049C" w14:textId="77777777" w:rsidR="0053498F" w:rsidRPr="00AB602B" w:rsidRDefault="00AF3C36" w:rsidP="00AB602B">
            <w:pPr>
              <w:widowControl w:val="0"/>
              <w:pBdr>
                <w:top w:val="nil"/>
                <w:left w:val="nil"/>
                <w:bottom w:val="nil"/>
                <w:right w:val="nil"/>
                <w:between w:val="nil"/>
              </w:pBdr>
              <w:spacing w:after="0"/>
              <w:rPr>
                <w:ins w:id="450" w:author="Abhinay Sariswal" w:date="2018-11-06T17:32:00Z"/>
                <w:rFonts w:asciiTheme="majorHAnsi" w:hAnsiTheme="majorHAnsi" w:cstheme="majorHAnsi"/>
                <w:b/>
              </w:rPr>
            </w:pPr>
            <w:ins w:id="451" w:author="Abhinay Sariswal" w:date="2018-11-06T17:32:00Z">
              <w:r w:rsidRPr="00AB602B">
                <w:rPr>
                  <w:rFonts w:asciiTheme="majorHAnsi" w:hAnsiTheme="majorHAnsi" w:cstheme="majorHAnsi"/>
                  <w:b/>
                </w:rPr>
                <w:t>Actual</w:t>
              </w:r>
            </w:ins>
          </w:p>
        </w:tc>
      </w:tr>
      <w:tr w:rsidR="0053498F" w:rsidRPr="00AB602B" w14:paraId="32CEA157" w14:textId="77777777">
        <w:trPr>
          <w:trHeight w:val="500"/>
          <w:ins w:id="452"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97B5AD" w14:textId="77777777" w:rsidR="0053498F" w:rsidRPr="00AB602B" w:rsidRDefault="00AF3C36" w:rsidP="00AB602B">
            <w:pPr>
              <w:widowControl w:val="0"/>
              <w:pBdr>
                <w:top w:val="nil"/>
                <w:left w:val="nil"/>
                <w:bottom w:val="nil"/>
                <w:right w:val="nil"/>
                <w:between w:val="nil"/>
              </w:pBdr>
              <w:spacing w:after="0"/>
              <w:rPr>
                <w:ins w:id="453" w:author="Abhinay Sariswal" w:date="2018-11-06T17:32:00Z"/>
                <w:rFonts w:asciiTheme="majorHAnsi" w:hAnsiTheme="majorHAnsi" w:cstheme="majorHAnsi"/>
                <w:rPrChange w:id="454" w:author="Abhinay Sariswal" w:date="2018-11-06T17:32:00Z">
                  <w:rPr>
                    <w:ins w:id="455" w:author="Abhinay Sariswal" w:date="2018-11-06T17:32:00Z"/>
                    <w:b/>
                  </w:rPr>
                </w:rPrChange>
              </w:rPr>
            </w:pPr>
            <w:ins w:id="456" w:author="Abhinay Sariswal" w:date="2018-11-06T17:32:00Z">
              <w:r w:rsidRPr="00AB602B">
                <w:rPr>
                  <w:rFonts w:asciiTheme="majorHAnsi" w:hAnsiTheme="majorHAnsi" w:cstheme="majorHAnsi"/>
                  <w:rPrChange w:id="457" w:author="Abhinay Sariswal" w:date="2018-11-06T17:32:00Z">
                    <w:rPr>
                      <w:b/>
                    </w:rPr>
                  </w:rPrChange>
                </w:rPr>
                <w:t>Jun-03</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21933A" w14:textId="77777777" w:rsidR="0053498F" w:rsidRPr="00AB602B" w:rsidRDefault="00AF3C36" w:rsidP="00AB602B">
            <w:pPr>
              <w:widowControl w:val="0"/>
              <w:pBdr>
                <w:top w:val="nil"/>
                <w:left w:val="nil"/>
                <w:bottom w:val="nil"/>
                <w:right w:val="nil"/>
                <w:between w:val="nil"/>
              </w:pBdr>
              <w:spacing w:after="0"/>
              <w:rPr>
                <w:ins w:id="458" w:author="Abhinay Sariswal" w:date="2018-11-06T17:32:00Z"/>
                <w:rFonts w:asciiTheme="majorHAnsi" w:hAnsiTheme="majorHAnsi" w:cstheme="majorHAnsi"/>
                <w:rPrChange w:id="459" w:author="Abhinay Sariswal" w:date="2018-11-06T17:32:00Z">
                  <w:rPr>
                    <w:ins w:id="460" w:author="Abhinay Sariswal" w:date="2018-11-06T17:32:00Z"/>
                    <w:b/>
                  </w:rPr>
                </w:rPrChange>
              </w:rPr>
            </w:pPr>
            <w:ins w:id="461" w:author="Abhinay Sariswal" w:date="2018-11-06T17:32:00Z">
              <w:r w:rsidRPr="00AB602B">
                <w:rPr>
                  <w:rFonts w:asciiTheme="majorHAnsi" w:hAnsiTheme="majorHAnsi" w:cstheme="majorHAnsi"/>
                  <w:rPrChange w:id="462" w:author="Abhinay Sariswal" w:date="2018-11-06T17:32:00Z">
                    <w:rPr>
                      <w:b/>
                    </w:rPr>
                  </w:rPrChange>
                </w:rPr>
                <w:t>304</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19E8B1" w14:textId="77777777" w:rsidR="0053498F" w:rsidRPr="00AB602B" w:rsidRDefault="00AF3C36" w:rsidP="00AB602B">
            <w:pPr>
              <w:widowControl w:val="0"/>
              <w:pBdr>
                <w:top w:val="nil"/>
                <w:left w:val="nil"/>
                <w:bottom w:val="nil"/>
                <w:right w:val="nil"/>
                <w:between w:val="nil"/>
              </w:pBdr>
              <w:spacing w:after="0"/>
              <w:rPr>
                <w:ins w:id="463" w:author="Abhinay Sariswal" w:date="2018-11-06T17:32:00Z"/>
                <w:rFonts w:asciiTheme="majorHAnsi" w:hAnsiTheme="majorHAnsi" w:cstheme="majorHAnsi"/>
                <w:rPrChange w:id="464" w:author="Abhinay Sariswal" w:date="2018-11-06T17:32:00Z">
                  <w:rPr>
                    <w:ins w:id="465" w:author="Abhinay Sariswal" w:date="2018-11-06T17:32:00Z"/>
                    <w:b/>
                  </w:rPr>
                </w:rPrChange>
              </w:rPr>
            </w:pPr>
            <w:ins w:id="466" w:author="Abhinay Sariswal" w:date="2018-11-06T17:32:00Z">
              <w:r w:rsidRPr="00AB602B">
                <w:rPr>
                  <w:rFonts w:asciiTheme="majorHAnsi" w:hAnsiTheme="majorHAnsi" w:cstheme="majorHAnsi"/>
                  <w:rPrChange w:id="467" w:author="Abhinay Sariswal" w:date="2018-11-06T17:32:00Z">
                    <w:rPr>
                      <w:b/>
                    </w:rPr>
                  </w:rPrChange>
                </w:rPr>
                <w:t>393</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0B93A" w14:textId="77777777" w:rsidR="0053498F" w:rsidRPr="00AB602B" w:rsidRDefault="00AF3C36" w:rsidP="00AB602B">
            <w:pPr>
              <w:widowControl w:val="0"/>
              <w:pBdr>
                <w:top w:val="nil"/>
                <w:left w:val="nil"/>
                <w:bottom w:val="nil"/>
                <w:right w:val="nil"/>
                <w:between w:val="nil"/>
              </w:pBdr>
              <w:spacing w:after="0"/>
              <w:rPr>
                <w:ins w:id="468" w:author="Abhinay Sariswal" w:date="2018-11-06T17:32:00Z"/>
                <w:rFonts w:asciiTheme="majorHAnsi" w:hAnsiTheme="majorHAnsi" w:cstheme="majorHAnsi"/>
                <w:rPrChange w:id="469" w:author="Abhinay Sariswal" w:date="2018-11-06T17:32:00Z">
                  <w:rPr>
                    <w:ins w:id="470" w:author="Abhinay Sariswal" w:date="2018-11-06T17:32:00Z"/>
                    <w:b/>
                  </w:rPr>
                </w:rPrChange>
              </w:rPr>
            </w:pPr>
            <w:ins w:id="471" w:author="Abhinay Sariswal" w:date="2018-11-06T17:32:00Z">
              <w:r w:rsidRPr="00AB602B">
                <w:rPr>
                  <w:rFonts w:asciiTheme="majorHAnsi" w:hAnsiTheme="majorHAnsi" w:cstheme="majorHAnsi"/>
                  <w:rPrChange w:id="472" w:author="Abhinay Sariswal" w:date="2018-11-06T17:32:00Z">
                    <w:rPr>
                      <w:b/>
                    </w:rPr>
                  </w:rPrChange>
                </w:rPr>
                <w:t>296</w:t>
              </w:r>
            </w:ins>
          </w:p>
        </w:tc>
      </w:tr>
      <w:tr w:rsidR="0053498F" w:rsidRPr="00AB602B" w14:paraId="721619E2" w14:textId="77777777">
        <w:trPr>
          <w:trHeight w:val="500"/>
          <w:ins w:id="473"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105415" w14:textId="77777777" w:rsidR="0053498F" w:rsidRPr="00AB602B" w:rsidRDefault="00AF3C36" w:rsidP="00AB602B">
            <w:pPr>
              <w:widowControl w:val="0"/>
              <w:pBdr>
                <w:top w:val="nil"/>
                <w:left w:val="nil"/>
                <w:bottom w:val="nil"/>
                <w:right w:val="nil"/>
                <w:between w:val="nil"/>
              </w:pBdr>
              <w:spacing w:after="0"/>
              <w:rPr>
                <w:ins w:id="474" w:author="Abhinay Sariswal" w:date="2018-11-06T17:32:00Z"/>
                <w:rFonts w:asciiTheme="majorHAnsi" w:hAnsiTheme="majorHAnsi" w:cstheme="majorHAnsi"/>
                <w:rPrChange w:id="475" w:author="Abhinay Sariswal" w:date="2018-11-06T17:32:00Z">
                  <w:rPr>
                    <w:ins w:id="476" w:author="Abhinay Sariswal" w:date="2018-11-06T17:32:00Z"/>
                    <w:b/>
                  </w:rPr>
                </w:rPrChange>
              </w:rPr>
            </w:pPr>
            <w:ins w:id="477" w:author="Abhinay Sariswal" w:date="2018-11-06T17:32:00Z">
              <w:r w:rsidRPr="00AB602B">
                <w:rPr>
                  <w:rFonts w:asciiTheme="majorHAnsi" w:hAnsiTheme="majorHAnsi" w:cstheme="majorHAnsi"/>
                  <w:rPrChange w:id="478" w:author="Abhinay Sariswal" w:date="2018-11-06T17:32:00Z">
                    <w:rPr>
                      <w:b/>
                    </w:rPr>
                  </w:rPrChange>
                </w:rPr>
                <w:t>Jul-03</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67C6C" w14:textId="77777777" w:rsidR="0053498F" w:rsidRPr="00AB602B" w:rsidRDefault="00AF3C36" w:rsidP="00AB602B">
            <w:pPr>
              <w:widowControl w:val="0"/>
              <w:pBdr>
                <w:top w:val="nil"/>
                <w:left w:val="nil"/>
                <w:bottom w:val="nil"/>
                <w:right w:val="nil"/>
                <w:between w:val="nil"/>
              </w:pBdr>
              <w:spacing w:after="0"/>
              <w:rPr>
                <w:ins w:id="479" w:author="Abhinay Sariswal" w:date="2018-11-06T17:32:00Z"/>
                <w:rFonts w:asciiTheme="majorHAnsi" w:hAnsiTheme="majorHAnsi" w:cstheme="majorHAnsi"/>
                <w:rPrChange w:id="480" w:author="Abhinay Sariswal" w:date="2018-11-06T17:32:00Z">
                  <w:rPr>
                    <w:ins w:id="481" w:author="Abhinay Sariswal" w:date="2018-11-06T17:32:00Z"/>
                    <w:b/>
                  </w:rPr>
                </w:rPrChange>
              </w:rPr>
            </w:pPr>
            <w:ins w:id="482" w:author="Abhinay Sariswal" w:date="2018-11-06T17:32:00Z">
              <w:r w:rsidRPr="00AB602B">
                <w:rPr>
                  <w:rFonts w:asciiTheme="majorHAnsi" w:hAnsiTheme="majorHAnsi" w:cstheme="majorHAnsi"/>
                  <w:rPrChange w:id="483" w:author="Abhinay Sariswal" w:date="2018-11-06T17:32:00Z">
                    <w:rPr>
                      <w:b/>
                    </w:rPr>
                  </w:rPrChange>
                </w:rPr>
                <w:t>299</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90306C" w14:textId="77777777" w:rsidR="0053498F" w:rsidRPr="00AB602B" w:rsidRDefault="00AF3C36" w:rsidP="00AB602B">
            <w:pPr>
              <w:widowControl w:val="0"/>
              <w:pBdr>
                <w:top w:val="nil"/>
                <w:left w:val="nil"/>
                <w:bottom w:val="nil"/>
                <w:right w:val="nil"/>
                <w:between w:val="nil"/>
              </w:pBdr>
              <w:spacing w:after="0"/>
              <w:rPr>
                <w:ins w:id="484" w:author="Abhinay Sariswal" w:date="2018-11-06T17:32:00Z"/>
                <w:rFonts w:asciiTheme="majorHAnsi" w:hAnsiTheme="majorHAnsi" w:cstheme="majorHAnsi"/>
                <w:rPrChange w:id="485" w:author="Abhinay Sariswal" w:date="2018-11-06T17:32:00Z">
                  <w:rPr>
                    <w:ins w:id="486" w:author="Abhinay Sariswal" w:date="2018-11-06T17:32:00Z"/>
                    <w:b/>
                  </w:rPr>
                </w:rPrChange>
              </w:rPr>
            </w:pPr>
            <w:ins w:id="487" w:author="Abhinay Sariswal" w:date="2018-11-06T17:32:00Z">
              <w:r w:rsidRPr="00AB602B">
                <w:rPr>
                  <w:rFonts w:asciiTheme="majorHAnsi" w:hAnsiTheme="majorHAnsi" w:cstheme="majorHAnsi"/>
                  <w:rPrChange w:id="488" w:author="Abhinay Sariswal" w:date="2018-11-06T17:32:00Z">
                    <w:rPr>
                      <w:b/>
                    </w:rPr>
                  </w:rPrChange>
                </w:rPr>
                <w:t>391</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E7C60" w14:textId="77777777" w:rsidR="0053498F" w:rsidRPr="00AB602B" w:rsidRDefault="00AF3C36" w:rsidP="00AB602B">
            <w:pPr>
              <w:widowControl w:val="0"/>
              <w:pBdr>
                <w:top w:val="nil"/>
                <w:left w:val="nil"/>
                <w:bottom w:val="nil"/>
                <w:right w:val="nil"/>
                <w:between w:val="nil"/>
              </w:pBdr>
              <w:spacing w:after="0"/>
              <w:rPr>
                <w:ins w:id="489" w:author="Abhinay Sariswal" w:date="2018-11-06T17:32:00Z"/>
                <w:rFonts w:asciiTheme="majorHAnsi" w:hAnsiTheme="majorHAnsi" w:cstheme="majorHAnsi"/>
                <w:rPrChange w:id="490" w:author="Abhinay Sariswal" w:date="2018-11-06T17:32:00Z">
                  <w:rPr>
                    <w:ins w:id="491" w:author="Abhinay Sariswal" w:date="2018-11-06T17:32:00Z"/>
                    <w:b/>
                  </w:rPr>
                </w:rPrChange>
              </w:rPr>
            </w:pPr>
            <w:ins w:id="492" w:author="Abhinay Sariswal" w:date="2018-11-06T17:32:00Z">
              <w:r w:rsidRPr="00AB602B">
                <w:rPr>
                  <w:rFonts w:asciiTheme="majorHAnsi" w:hAnsiTheme="majorHAnsi" w:cstheme="majorHAnsi"/>
                  <w:rPrChange w:id="493" w:author="Abhinay Sariswal" w:date="2018-11-06T17:32:00Z">
                    <w:rPr>
                      <w:b/>
                    </w:rPr>
                  </w:rPrChange>
                </w:rPr>
                <w:t>394</w:t>
              </w:r>
            </w:ins>
          </w:p>
        </w:tc>
      </w:tr>
      <w:tr w:rsidR="0053498F" w:rsidRPr="00AB602B" w14:paraId="7E68A22C" w14:textId="77777777">
        <w:trPr>
          <w:trHeight w:val="500"/>
          <w:ins w:id="494"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EBD6FB" w14:textId="77777777" w:rsidR="0053498F" w:rsidRPr="00AB602B" w:rsidRDefault="00AF3C36" w:rsidP="00AB602B">
            <w:pPr>
              <w:widowControl w:val="0"/>
              <w:pBdr>
                <w:top w:val="nil"/>
                <w:left w:val="nil"/>
                <w:bottom w:val="nil"/>
                <w:right w:val="nil"/>
                <w:between w:val="nil"/>
              </w:pBdr>
              <w:spacing w:after="0"/>
              <w:rPr>
                <w:ins w:id="495" w:author="Abhinay Sariswal" w:date="2018-11-06T17:32:00Z"/>
                <w:rFonts w:asciiTheme="majorHAnsi" w:hAnsiTheme="majorHAnsi" w:cstheme="majorHAnsi"/>
                <w:rPrChange w:id="496" w:author="Abhinay Sariswal" w:date="2018-11-06T17:32:00Z">
                  <w:rPr>
                    <w:ins w:id="497" w:author="Abhinay Sariswal" w:date="2018-11-06T17:32:00Z"/>
                    <w:b/>
                  </w:rPr>
                </w:rPrChange>
              </w:rPr>
            </w:pPr>
            <w:ins w:id="498" w:author="Abhinay Sariswal" w:date="2018-11-06T17:32:00Z">
              <w:r w:rsidRPr="00AB602B">
                <w:rPr>
                  <w:rFonts w:asciiTheme="majorHAnsi" w:hAnsiTheme="majorHAnsi" w:cstheme="majorHAnsi"/>
                  <w:rPrChange w:id="499" w:author="Abhinay Sariswal" w:date="2018-11-06T17:32:00Z">
                    <w:rPr>
                      <w:b/>
                    </w:rPr>
                  </w:rPrChange>
                </w:rPr>
                <w:t>Aug-03</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A339F7" w14:textId="77777777" w:rsidR="0053498F" w:rsidRPr="00AB602B" w:rsidRDefault="00AF3C36" w:rsidP="00AB602B">
            <w:pPr>
              <w:widowControl w:val="0"/>
              <w:pBdr>
                <w:top w:val="nil"/>
                <w:left w:val="nil"/>
                <w:bottom w:val="nil"/>
                <w:right w:val="nil"/>
                <w:between w:val="nil"/>
              </w:pBdr>
              <w:spacing w:after="0"/>
              <w:rPr>
                <w:ins w:id="500" w:author="Abhinay Sariswal" w:date="2018-11-06T17:32:00Z"/>
                <w:rFonts w:asciiTheme="majorHAnsi" w:hAnsiTheme="majorHAnsi" w:cstheme="majorHAnsi"/>
                <w:rPrChange w:id="501" w:author="Abhinay Sariswal" w:date="2018-11-06T17:32:00Z">
                  <w:rPr>
                    <w:ins w:id="502" w:author="Abhinay Sariswal" w:date="2018-11-06T17:32:00Z"/>
                    <w:b/>
                  </w:rPr>
                </w:rPrChange>
              </w:rPr>
            </w:pPr>
            <w:ins w:id="503" w:author="Abhinay Sariswal" w:date="2018-11-06T17:32:00Z">
              <w:r w:rsidRPr="00AB602B">
                <w:rPr>
                  <w:rFonts w:asciiTheme="majorHAnsi" w:hAnsiTheme="majorHAnsi" w:cstheme="majorHAnsi"/>
                  <w:rPrChange w:id="504" w:author="Abhinay Sariswal" w:date="2018-11-06T17:32:00Z">
                    <w:rPr>
                      <w:b/>
                    </w:rPr>
                  </w:rPrChange>
                </w:rPr>
                <w:t>390</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F3B050" w14:textId="77777777" w:rsidR="0053498F" w:rsidRPr="00AB602B" w:rsidRDefault="00AF3C36" w:rsidP="00AB602B">
            <w:pPr>
              <w:widowControl w:val="0"/>
              <w:pBdr>
                <w:top w:val="nil"/>
                <w:left w:val="nil"/>
                <w:bottom w:val="nil"/>
                <w:right w:val="nil"/>
                <w:between w:val="nil"/>
              </w:pBdr>
              <w:spacing w:after="0"/>
              <w:rPr>
                <w:ins w:id="505" w:author="Abhinay Sariswal" w:date="2018-11-06T17:32:00Z"/>
                <w:rFonts w:asciiTheme="majorHAnsi" w:hAnsiTheme="majorHAnsi" w:cstheme="majorHAnsi"/>
                <w:rPrChange w:id="506" w:author="Abhinay Sariswal" w:date="2018-11-06T17:32:00Z">
                  <w:rPr>
                    <w:ins w:id="507" w:author="Abhinay Sariswal" w:date="2018-11-06T17:32:00Z"/>
                    <w:b/>
                  </w:rPr>
                </w:rPrChange>
              </w:rPr>
            </w:pPr>
            <w:ins w:id="508" w:author="Abhinay Sariswal" w:date="2018-11-06T17:32:00Z">
              <w:r w:rsidRPr="00AB602B">
                <w:rPr>
                  <w:rFonts w:asciiTheme="majorHAnsi" w:hAnsiTheme="majorHAnsi" w:cstheme="majorHAnsi"/>
                  <w:rPrChange w:id="509" w:author="Abhinay Sariswal" w:date="2018-11-06T17:32:00Z">
                    <w:rPr>
                      <w:b/>
                    </w:rPr>
                  </w:rPrChange>
                </w:rPr>
                <w:t>484</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BFE95F" w14:textId="77777777" w:rsidR="0053498F" w:rsidRPr="00AB602B" w:rsidRDefault="00AF3C36" w:rsidP="00AB602B">
            <w:pPr>
              <w:widowControl w:val="0"/>
              <w:pBdr>
                <w:top w:val="nil"/>
                <w:left w:val="nil"/>
                <w:bottom w:val="nil"/>
                <w:right w:val="nil"/>
                <w:between w:val="nil"/>
              </w:pBdr>
              <w:spacing w:after="0"/>
              <w:rPr>
                <w:ins w:id="510" w:author="Abhinay Sariswal" w:date="2018-11-06T17:32:00Z"/>
                <w:rFonts w:asciiTheme="majorHAnsi" w:hAnsiTheme="majorHAnsi" w:cstheme="majorHAnsi"/>
                <w:rPrChange w:id="511" w:author="Abhinay Sariswal" w:date="2018-11-06T17:32:00Z">
                  <w:rPr>
                    <w:ins w:id="512" w:author="Abhinay Sariswal" w:date="2018-11-06T17:32:00Z"/>
                    <w:b/>
                  </w:rPr>
                </w:rPrChange>
              </w:rPr>
            </w:pPr>
            <w:ins w:id="513" w:author="Abhinay Sariswal" w:date="2018-11-06T17:32:00Z">
              <w:r w:rsidRPr="00AB602B">
                <w:rPr>
                  <w:rFonts w:asciiTheme="majorHAnsi" w:hAnsiTheme="majorHAnsi" w:cstheme="majorHAnsi"/>
                  <w:rPrChange w:id="514" w:author="Abhinay Sariswal" w:date="2018-11-06T17:32:00Z">
                    <w:rPr>
                      <w:b/>
                    </w:rPr>
                  </w:rPrChange>
                </w:rPr>
                <w:t>331</w:t>
              </w:r>
            </w:ins>
          </w:p>
        </w:tc>
      </w:tr>
      <w:tr w:rsidR="0053498F" w:rsidRPr="00AB602B" w14:paraId="7F744F3D" w14:textId="77777777">
        <w:trPr>
          <w:trHeight w:val="500"/>
          <w:ins w:id="515"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268D3" w14:textId="77777777" w:rsidR="0053498F" w:rsidRPr="00AB602B" w:rsidRDefault="00AF3C36" w:rsidP="00AB602B">
            <w:pPr>
              <w:widowControl w:val="0"/>
              <w:pBdr>
                <w:top w:val="nil"/>
                <w:left w:val="nil"/>
                <w:bottom w:val="nil"/>
                <w:right w:val="nil"/>
                <w:between w:val="nil"/>
              </w:pBdr>
              <w:spacing w:after="0"/>
              <w:rPr>
                <w:ins w:id="516" w:author="Abhinay Sariswal" w:date="2018-11-06T17:32:00Z"/>
                <w:rFonts w:asciiTheme="majorHAnsi" w:hAnsiTheme="majorHAnsi" w:cstheme="majorHAnsi"/>
                <w:rPrChange w:id="517" w:author="Abhinay Sariswal" w:date="2018-11-06T17:32:00Z">
                  <w:rPr>
                    <w:ins w:id="518" w:author="Abhinay Sariswal" w:date="2018-11-06T17:32:00Z"/>
                    <w:b/>
                  </w:rPr>
                </w:rPrChange>
              </w:rPr>
            </w:pPr>
            <w:ins w:id="519" w:author="Abhinay Sariswal" w:date="2018-11-06T17:32:00Z">
              <w:r w:rsidRPr="00AB602B">
                <w:rPr>
                  <w:rFonts w:asciiTheme="majorHAnsi" w:hAnsiTheme="majorHAnsi" w:cstheme="majorHAnsi"/>
                  <w:rPrChange w:id="520" w:author="Abhinay Sariswal" w:date="2018-11-06T17:32:00Z">
                    <w:rPr>
                      <w:b/>
                    </w:rPr>
                  </w:rPrChange>
                </w:rPr>
                <w:t>Sep-03</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1C1D6D" w14:textId="77777777" w:rsidR="0053498F" w:rsidRPr="00AB602B" w:rsidRDefault="00AF3C36" w:rsidP="00AB602B">
            <w:pPr>
              <w:widowControl w:val="0"/>
              <w:pBdr>
                <w:top w:val="nil"/>
                <w:left w:val="nil"/>
                <w:bottom w:val="nil"/>
                <w:right w:val="nil"/>
                <w:between w:val="nil"/>
              </w:pBdr>
              <w:spacing w:after="0"/>
              <w:rPr>
                <w:ins w:id="521" w:author="Abhinay Sariswal" w:date="2018-11-06T17:32:00Z"/>
                <w:rFonts w:asciiTheme="majorHAnsi" w:hAnsiTheme="majorHAnsi" w:cstheme="majorHAnsi"/>
                <w:rPrChange w:id="522" w:author="Abhinay Sariswal" w:date="2018-11-06T17:32:00Z">
                  <w:rPr>
                    <w:ins w:id="523" w:author="Abhinay Sariswal" w:date="2018-11-06T17:32:00Z"/>
                    <w:b/>
                  </w:rPr>
                </w:rPrChange>
              </w:rPr>
            </w:pPr>
            <w:ins w:id="524" w:author="Abhinay Sariswal" w:date="2018-11-06T17:32:00Z">
              <w:r w:rsidRPr="00AB602B">
                <w:rPr>
                  <w:rFonts w:asciiTheme="majorHAnsi" w:hAnsiTheme="majorHAnsi" w:cstheme="majorHAnsi"/>
                  <w:rPrChange w:id="525" w:author="Abhinay Sariswal" w:date="2018-11-06T17:32:00Z">
                    <w:rPr>
                      <w:b/>
                    </w:rPr>
                  </w:rPrChange>
                </w:rPr>
                <w:t>328</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A1AFF8" w14:textId="77777777" w:rsidR="0053498F" w:rsidRPr="00AB602B" w:rsidRDefault="00AF3C36" w:rsidP="00AB602B">
            <w:pPr>
              <w:widowControl w:val="0"/>
              <w:pBdr>
                <w:top w:val="nil"/>
                <w:left w:val="nil"/>
                <w:bottom w:val="nil"/>
                <w:right w:val="nil"/>
                <w:between w:val="nil"/>
              </w:pBdr>
              <w:spacing w:after="0"/>
              <w:rPr>
                <w:ins w:id="526" w:author="Abhinay Sariswal" w:date="2018-11-06T17:32:00Z"/>
                <w:rFonts w:asciiTheme="majorHAnsi" w:hAnsiTheme="majorHAnsi" w:cstheme="majorHAnsi"/>
                <w:rPrChange w:id="527" w:author="Abhinay Sariswal" w:date="2018-11-06T17:32:00Z">
                  <w:rPr>
                    <w:ins w:id="528" w:author="Abhinay Sariswal" w:date="2018-11-06T17:32:00Z"/>
                    <w:b/>
                  </w:rPr>
                </w:rPrChange>
              </w:rPr>
            </w:pPr>
            <w:ins w:id="529" w:author="Abhinay Sariswal" w:date="2018-11-06T17:32:00Z">
              <w:r w:rsidRPr="00AB602B">
                <w:rPr>
                  <w:rFonts w:asciiTheme="majorHAnsi" w:hAnsiTheme="majorHAnsi" w:cstheme="majorHAnsi"/>
                  <w:rPrChange w:id="530" w:author="Abhinay Sariswal" w:date="2018-11-06T17:32:00Z">
                    <w:rPr>
                      <w:b/>
                    </w:rPr>
                  </w:rPrChange>
                </w:rPr>
                <w:t>424</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E8A0FA" w14:textId="77777777" w:rsidR="0053498F" w:rsidRPr="00AB602B" w:rsidRDefault="00AF3C36" w:rsidP="00AB602B">
            <w:pPr>
              <w:widowControl w:val="0"/>
              <w:pBdr>
                <w:top w:val="nil"/>
                <w:left w:val="nil"/>
                <w:bottom w:val="nil"/>
                <w:right w:val="nil"/>
                <w:between w:val="nil"/>
              </w:pBdr>
              <w:spacing w:after="0"/>
              <w:rPr>
                <w:ins w:id="531" w:author="Abhinay Sariswal" w:date="2018-11-06T17:32:00Z"/>
                <w:rFonts w:asciiTheme="majorHAnsi" w:hAnsiTheme="majorHAnsi" w:cstheme="majorHAnsi"/>
                <w:rPrChange w:id="532" w:author="Abhinay Sariswal" w:date="2018-11-06T17:32:00Z">
                  <w:rPr>
                    <w:ins w:id="533" w:author="Abhinay Sariswal" w:date="2018-11-06T17:32:00Z"/>
                    <w:b/>
                  </w:rPr>
                </w:rPrChange>
              </w:rPr>
            </w:pPr>
            <w:ins w:id="534" w:author="Abhinay Sariswal" w:date="2018-11-06T17:32:00Z">
              <w:r w:rsidRPr="00AB602B">
                <w:rPr>
                  <w:rFonts w:asciiTheme="majorHAnsi" w:hAnsiTheme="majorHAnsi" w:cstheme="majorHAnsi"/>
                  <w:rPrChange w:id="535" w:author="Abhinay Sariswal" w:date="2018-11-06T17:32:00Z">
                    <w:rPr>
                      <w:b/>
                    </w:rPr>
                  </w:rPrChange>
                </w:rPr>
                <w:t>305</w:t>
              </w:r>
            </w:ins>
          </w:p>
        </w:tc>
      </w:tr>
      <w:tr w:rsidR="0053498F" w:rsidRPr="00AB602B" w14:paraId="3899CD31" w14:textId="77777777">
        <w:trPr>
          <w:trHeight w:val="500"/>
          <w:ins w:id="536"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10CEBF" w14:textId="77777777" w:rsidR="0053498F" w:rsidRPr="00AB602B" w:rsidRDefault="00AF3C36" w:rsidP="00AB602B">
            <w:pPr>
              <w:widowControl w:val="0"/>
              <w:pBdr>
                <w:top w:val="nil"/>
                <w:left w:val="nil"/>
                <w:bottom w:val="nil"/>
                <w:right w:val="nil"/>
                <w:between w:val="nil"/>
              </w:pBdr>
              <w:spacing w:after="0"/>
              <w:rPr>
                <w:ins w:id="537" w:author="Abhinay Sariswal" w:date="2018-11-06T17:32:00Z"/>
                <w:rFonts w:asciiTheme="majorHAnsi" w:hAnsiTheme="majorHAnsi" w:cstheme="majorHAnsi"/>
                <w:rPrChange w:id="538" w:author="Abhinay Sariswal" w:date="2018-11-06T17:32:00Z">
                  <w:rPr>
                    <w:ins w:id="539" w:author="Abhinay Sariswal" w:date="2018-11-06T17:32:00Z"/>
                    <w:b/>
                  </w:rPr>
                </w:rPrChange>
              </w:rPr>
            </w:pPr>
            <w:ins w:id="540" w:author="Abhinay Sariswal" w:date="2018-11-06T17:32:00Z">
              <w:r w:rsidRPr="00AB602B">
                <w:rPr>
                  <w:rFonts w:asciiTheme="majorHAnsi" w:hAnsiTheme="majorHAnsi" w:cstheme="majorHAnsi"/>
                  <w:rPrChange w:id="541" w:author="Abhinay Sariswal" w:date="2018-11-06T17:32:00Z">
                    <w:rPr>
                      <w:b/>
                    </w:rPr>
                  </w:rPrChange>
                </w:rPr>
                <w:t>Oct-03</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BD84B55" w14:textId="77777777" w:rsidR="0053498F" w:rsidRPr="00AB602B" w:rsidRDefault="00AF3C36" w:rsidP="00AB602B">
            <w:pPr>
              <w:widowControl w:val="0"/>
              <w:pBdr>
                <w:top w:val="nil"/>
                <w:left w:val="nil"/>
                <w:bottom w:val="nil"/>
                <w:right w:val="nil"/>
                <w:between w:val="nil"/>
              </w:pBdr>
              <w:spacing w:after="0"/>
              <w:rPr>
                <w:ins w:id="542" w:author="Abhinay Sariswal" w:date="2018-11-06T17:32:00Z"/>
                <w:rFonts w:asciiTheme="majorHAnsi" w:hAnsiTheme="majorHAnsi" w:cstheme="majorHAnsi"/>
                <w:rPrChange w:id="543" w:author="Abhinay Sariswal" w:date="2018-11-06T17:32:00Z">
                  <w:rPr>
                    <w:ins w:id="544" w:author="Abhinay Sariswal" w:date="2018-11-06T17:32:00Z"/>
                    <w:b/>
                  </w:rPr>
                </w:rPrChange>
              </w:rPr>
            </w:pPr>
            <w:ins w:id="545" w:author="Abhinay Sariswal" w:date="2018-11-06T17:32:00Z">
              <w:r w:rsidRPr="00AB602B">
                <w:rPr>
                  <w:rFonts w:asciiTheme="majorHAnsi" w:hAnsiTheme="majorHAnsi" w:cstheme="majorHAnsi"/>
                  <w:rPrChange w:id="546" w:author="Abhinay Sariswal" w:date="2018-11-06T17:32:00Z">
                    <w:rPr>
                      <w:b/>
                    </w:rPr>
                  </w:rPrChange>
                </w:rPr>
                <w:t>328</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CEBC77" w14:textId="77777777" w:rsidR="0053498F" w:rsidRPr="00AB602B" w:rsidRDefault="00AF3C36" w:rsidP="00AB602B">
            <w:pPr>
              <w:widowControl w:val="0"/>
              <w:pBdr>
                <w:top w:val="nil"/>
                <w:left w:val="nil"/>
                <w:bottom w:val="nil"/>
                <w:right w:val="nil"/>
                <w:between w:val="nil"/>
              </w:pBdr>
              <w:spacing w:after="0"/>
              <w:rPr>
                <w:ins w:id="547" w:author="Abhinay Sariswal" w:date="2018-11-06T17:32:00Z"/>
                <w:rFonts w:asciiTheme="majorHAnsi" w:hAnsiTheme="majorHAnsi" w:cstheme="majorHAnsi"/>
                <w:rPrChange w:id="548" w:author="Abhinay Sariswal" w:date="2018-11-06T17:32:00Z">
                  <w:rPr>
                    <w:ins w:id="549" w:author="Abhinay Sariswal" w:date="2018-11-06T17:32:00Z"/>
                    <w:b/>
                  </w:rPr>
                </w:rPrChange>
              </w:rPr>
            </w:pPr>
            <w:ins w:id="550" w:author="Abhinay Sariswal" w:date="2018-11-06T17:32:00Z">
              <w:r w:rsidRPr="00AB602B">
                <w:rPr>
                  <w:rFonts w:asciiTheme="majorHAnsi" w:hAnsiTheme="majorHAnsi" w:cstheme="majorHAnsi"/>
                  <w:rPrChange w:id="551" w:author="Abhinay Sariswal" w:date="2018-11-06T17:32:00Z">
                    <w:rPr>
                      <w:b/>
                    </w:rPr>
                  </w:rPrChange>
                </w:rPr>
                <w:t>426</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11119" w14:textId="77777777" w:rsidR="0053498F" w:rsidRPr="00AB602B" w:rsidRDefault="00AF3C36" w:rsidP="00AB602B">
            <w:pPr>
              <w:widowControl w:val="0"/>
              <w:pBdr>
                <w:top w:val="nil"/>
                <w:left w:val="nil"/>
                <w:bottom w:val="nil"/>
                <w:right w:val="nil"/>
                <w:between w:val="nil"/>
              </w:pBdr>
              <w:spacing w:after="0"/>
              <w:rPr>
                <w:ins w:id="552" w:author="Abhinay Sariswal" w:date="2018-11-06T17:32:00Z"/>
                <w:rFonts w:asciiTheme="majorHAnsi" w:hAnsiTheme="majorHAnsi" w:cstheme="majorHAnsi"/>
                <w:rPrChange w:id="553" w:author="Abhinay Sariswal" w:date="2018-11-06T17:32:00Z">
                  <w:rPr>
                    <w:ins w:id="554" w:author="Abhinay Sariswal" w:date="2018-11-06T17:32:00Z"/>
                    <w:b/>
                  </w:rPr>
                </w:rPrChange>
              </w:rPr>
            </w:pPr>
            <w:ins w:id="555" w:author="Abhinay Sariswal" w:date="2018-11-06T17:32:00Z">
              <w:r w:rsidRPr="00AB602B">
                <w:rPr>
                  <w:rFonts w:asciiTheme="majorHAnsi" w:hAnsiTheme="majorHAnsi" w:cstheme="majorHAnsi"/>
                  <w:rPrChange w:id="556" w:author="Abhinay Sariswal" w:date="2018-11-06T17:32:00Z">
                    <w:rPr>
                      <w:b/>
                    </w:rPr>
                  </w:rPrChange>
                </w:rPr>
                <w:t>305</w:t>
              </w:r>
            </w:ins>
          </w:p>
        </w:tc>
      </w:tr>
      <w:tr w:rsidR="0053498F" w:rsidRPr="00AB602B" w14:paraId="6EC5AE31" w14:textId="77777777">
        <w:trPr>
          <w:trHeight w:val="500"/>
          <w:ins w:id="557"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6193DC" w14:textId="77777777" w:rsidR="0053498F" w:rsidRPr="00AB602B" w:rsidRDefault="00AF3C36" w:rsidP="00AB602B">
            <w:pPr>
              <w:widowControl w:val="0"/>
              <w:pBdr>
                <w:top w:val="nil"/>
                <w:left w:val="nil"/>
                <w:bottom w:val="nil"/>
                <w:right w:val="nil"/>
                <w:between w:val="nil"/>
              </w:pBdr>
              <w:spacing w:after="0"/>
              <w:rPr>
                <w:ins w:id="558" w:author="Abhinay Sariswal" w:date="2018-11-06T17:32:00Z"/>
                <w:rFonts w:asciiTheme="majorHAnsi" w:hAnsiTheme="majorHAnsi" w:cstheme="majorHAnsi"/>
                <w:rPrChange w:id="559" w:author="Abhinay Sariswal" w:date="2018-11-06T17:32:00Z">
                  <w:rPr>
                    <w:ins w:id="560" w:author="Abhinay Sariswal" w:date="2018-11-06T17:32:00Z"/>
                    <w:b/>
                  </w:rPr>
                </w:rPrChange>
              </w:rPr>
            </w:pPr>
            <w:ins w:id="561" w:author="Abhinay Sariswal" w:date="2018-11-06T17:32:00Z">
              <w:r w:rsidRPr="00AB602B">
                <w:rPr>
                  <w:rFonts w:asciiTheme="majorHAnsi" w:hAnsiTheme="majorHAnsi" w:cstheme="majorHAnsi"/>
                  <w:rPrChange w:id="562" w:author="Abhinay Sariswal" w:date="2018-11-06T17:32:00Z">
                    <w:rPr>
                      <w:b/>
                    </w:rPr>
                  </w:rPrChange>
                </w:rPr>
                <w:t>Nov-03</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724E90" w14:textId="77777777" w:rsidR="0053498F" w:rsidRPr="00AB602B" w:rsidRDefault="00AF3C36" w:rsidP="00AB602B">
            <w:pPr>
              <w:widowControl w:val="0"/>
              <w:pBdr>
                <w:top w:val="nil"/>
                <w:left w:val="nil"/>
                <w:bottom w:val="nil"/>
                <w:right w:val="nil"/>
                <w:between w:val="nil"/>
              </w:pBdr>
              <w:spacing w:after="0"/>
              <w:rPr>
                <w:ins w:id="563" w:author="Abhinay Sariswal" w:date="2018-11-06T17:32:00Z"/>
                <w:rFonts w:asciiTheme="majorHAnsi" w:hAnsiTheme="majorHAnsi" w:cstheme="majorHAnsi"/>
                <w:rPrChange w:id="564" w:author="Abhinay Sariswal" w:date="2018-11-06T17:32:00Z">
                  <w:rPr>
                    <w:ins w:id="565" w:author="Abhinay Sariswal" w:date="2018-11-06T17:32:00Z"/>
                    <w:b/>
                  </w:rPr>
                </w:rPrChange>
              </w:rPr>
            </w:pPr>
            <w:ins w:id="566" w:author="Abhinay Sariswal" w:date="2018-11-06T17:32:00Z">
              <w:r w:rsidRPr="00AB602B">
                <w:rPr>
                  <w:rFonts w:asciiTheme="majorHAnsi" w:hAnsiTheme="majorHAnsi" w:cstheme="majorHAnsi"/>
                  <w:rPrChange w:id="567" w:author="Abhinay Sariswal" w:date="2018-11-06T17:32:00Z">
                    <w:rPr>
                      <w:b/>
                    </w:rPr>
                  </w:rPrChange>
                </w:rPr>
                <w:t>312</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3CDD08" w14:textId="77777777" w:rsidR="0053498F" w:rsidRPr="00AB602B" w:rsidRDefault="00AF3C36" w:rsidP="00AB602B">
            <w:pPr>
              <w:widowControl w:val="0"/>
              <w:pBdr>
                <w:top w:val="nil"/>
                <w:left w:val="nil"/>
                <w:bottom w:val="nil"/>
                <w:right w:val="nil"/>
                <w:between w:val="nil"/>
              </w:pBdr>
              <w:spacing w:after="0"/>
              <w:rPr>
                <w:ins w:id="568" w:author="Abhinay Sariswal" w:date="2018-11-06T17:32:00Z"/>
                <w:rFonts w:asciiTheme="majorHAnsi" w:hAnsiTheme="majorHAnsi" w:cstheme="majorHAnsi"/>
                <w:rPrChange w:id="569" w:author="Abhinay Sariswal" w:date="2018-11-06T17:32:00Z">
                  <w:rPr>
                    <w:ins w:id="570" w:author="Abhinay Sariswal" w:date="2018-11-06T17:32:00Z"/>
                    <w:b/>
                  </w:rPr>
                </w:rPrChange>
              </w:rPr>
            </w:pPr>
            <w:ins w:id="571" w:author="Abhinay Sariswal" w:date="2018-11-06T17:32:00Z">
              <w:r w:rsidRPr="00AB602B">
                <w:rPr>
                  <w:rFonts w:asciiTheme="majorHAnsi" w:hAnsiTheme="majorHAnsi" w:cstheme="majorHAnsi"/>
                  <w:rPrChange w:id="572" w:author="Abhinay Sariswal" w:date="2018-11-06T17:32:00Z">
                    <w:rPr>
                      <w:b/>
                    </w:rPr>
                  </w:rPrChange>
                </w:rPr>
                <w:t>413</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F832E8" w14:textId="77777777" w:rsidR="0053498F" w:rsidRPr="00AB602B" w:rsidRDefault="00AF3C36" w:rsidP="00AB602B">
            <w:pPr>
              <w:widowControl w:val="0"/>
              <w:pBdr>
                <w:top w:val="nil"/>
                <w:left w:val="nil"/>
                <w:bottom w:val="nil"/>
                <w:right w:val="nil"/>
                <w:between w:val="nil"/>
              </w:pBdr>
              <w:spacing w:after="0"/>
              <w:rPr>
                <w:ins w:id="573" w:author="Abhinay Sariswal" w:date="2018-11-06T17:32:00Z"/>
                <w:rFonts w:asciiTheme="majorHAnsi" w:hAnsiTheme="majorHAnsi" w:cstheme="majorHAnsi"/>
                <w:rPrChange w:id="574" w:author="Abhinay Sariswal" w:date="2018-11-06T17:32:00Z">
                  <w:rPr>
                    <w:ins w:id="575" w:author="Abhinay Sariswal" w:date="2018-11-06T17:32:00Z"/>
                    <w:b/>
                  </w:rPr>
                </w:rPrChange>
              </w:rPr>
            </w:pPr>
            <w:ins w:id="576" w:author="Abhinay Sariswal" w:date="2018-11-06T17:32:00Z">
              <w:r w:rsidRPr="00AB602B">
                <w:rPr>
                  <w:rFonts w:asciiTheme="majorHAnsi" w:hAnsiTheme="majorHAnsi" w:cstheme="majorHAnsi"/>
                  <w:rPrChange w:id="577" w:author="Abhinay Sariswal" w:date="2018-11-06T17:32:00Z">
                    <w:rPr>
                      <w:b/>
                    </w:rPr>
                  </w:rPrChange>
                </w:rPr>
                <w:t>321</w:t>
              </w:r>
            </w:ins>
          </w:p>
        </w:tc>
      </w:tr>
      <w:tr w:rsidR="0053498F" w:rsidRPr="00AB602B" w14:paraId="33489027" w14:textId="77777777">
        <w:trPr>
          <w:trHeight w:val="500"/>
          <w:ins w:id="578"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B88BAE" w14:textId="77777777" w:rsidR="0053498F" w:rsidRPr="00AB602B" w:rsidRDefault="00AF3C36" w:rsidP="00AB602B">
            <w:pPr>
              <w:widowControl w:val="0"/>
              <w:pBdr>
                <w:top w:val="nil"/>
                <w:left w:val="nil"/>
                <w:bottom w:val="nil"/>
                <w:right w:val="nil"/>
                <w:between w:val="nil"/>
              </w:pBdr>
              <w:spacing w:after="0"/>
              <w:rPr>
                <w:ins w:id="579" w:author="Abhinay Sariswal" w:date="2018-11-06T17:32:00Z"/>
                <w:rFonts w:asciiTheme="majorHAnsi" w:hAnsiTheme="majorHAnsi" w:cstheme="majorHAnsi"/>
                <w:rPrChange w:id="580" w:author="Abhinay Sariswal" w:date="2018-11-06T17:32:00Z">
                  <w:rPr>
                    <w:ins w:id="581" w:author="Abhinay Sariswal" w:date="2018-11-06T17:32:00Z"/>
                    <w:b/>
                  </w:rPr>
                </w:rPrChange>
              </w:rPr>
            </w:pPr>
            <w:ins w:id="582" w:author="Abhinay Sariswal" w:date="2018-11-06T17:32:00Z">
              <w:r w:rsidRPr="00AB602B">
                <w:rPr>
                  <w:rFonts w:asciiTheme="majorHAnsi" w:hAnsiTheme="majorHAnsi" w:cstheme="majorHAnsi"/>
                  <w:rPrChange w:id="583" w:author="Abhinay Sariswal" w:date="2018-11-06T17:32:00Z">
                    <w:rPr>
                      <w:b/>
                    </w:rPr>
                  </w:rPrChange>
                </w:rPr>
                <w:t>Dec-03</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D3720C" w14:textId="77777777" w:rsidR="0053498F" w:rsidRPr="00AB602B" w:rsidRDefault="00AF3C36" w:rsidP="00AB602B">
            <w:pPr>
              <w:widowControl w:val="0"/>
              <w:pBdr>
                <w:top w:val="nil"/>
                <w:left w:val="nil"/>
                <w:bottom w:val="nil"/>
                <w:right w:val="nil"/>
                <w:between w:val="nil"/>
              </w:pBdr>
              <w:spacing w:after="0"/>
              <w:rPr>
                <w:ins w:id="584" w:author="Abhinay Sariswal" w:date="2018-11-06T17:32:00Z"/>
                <w:rFonts w:asciiTheme="majorHAnsi" w:hAnsiTheme="majorHAnsi" w:cstheme="majorHAnsi"/>
                <w:rPrChange w:id="585" w:author="Abhinay Sariswal" w:date="2018-11-06T17:32:00Z">
                  <w:rPr>
                    <w:ins w:id="586" w:author="Abhinay Sariswal" w:date="2018-11-06T17:32:00Z"/>
                    <w:b/>
                  </w:rPr>
                </w:rPrChange>
              </w:rPr>
            </w:pPr>
            <w:ins w:id="587" w:author="Abhinay Sariswal" w:date="2018-11-06T17:32:00Z">
              <w:r w:rsidRPr="00AB602B">
                <w:rPr>
                  <w:rFonts w:asciiTheme="majorHAnsi" w:hAnsiTheme="majorHAnsi" w:cstheme="majorHAnsi"/>
                  <w:rPrChange w:id="588" w:author="Abhinay Sariswal" w:date="2018-11-06T17:32:00Z">
                    <w:rPr>
                      <w:b/>
                    </w:rPr>
                  </w:rPrChange>
                </w:rPr>
                <w:t>370</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CAF60C" w14:textId="77777777" w:rsidR="0053498F" w:rsidRPr="00AB602B" w:rsidRDefault="00AF3C36" w:rsidP="00AB602B">
            <w:pPr>
              <w:widowControl w:val="0"/>
              <w:pBdr>
                <w:top w:val="nil"/>
                <w:left w:val="nil"/>
                <w:bottom w:val="nil"/>
                <w:right w:val="nil"/>
                <w:between w:val="nil"/>
              </w:pBdr>
              <w:spacing w:after="0"/>
              <w:rPr>
                <w:ins w:id="589" w:author="Abhinay Sariswal" w:date="2018-11-06T17:32:00Z"/>
                <w:rFonts w:asciiTheme="majorHAnsi" w:hAnsiTheme="majorHAnsi" w:cstheme="majorHAnsi"/>
                <w:rPrChange w:id="590" w:author="Abhinay Sariswal" w:date="2018-11-06T17:32:00Z">
                  <w:rPr>
                    <w:ins w:id="591" w:author="Abhinay Sariswal" w:date="2018-11-06T17:32:00Z"/>
                    <w:b/>
                  </w:rPr>
                </w:rPrChange>
              </w:rPr>
            </w:pPr>
            <w:ins w:id="592" w:author="Abhinay Sariswal" w:date="2018-11-06T17:32:00Z">
              <w:r w:rsidRPr="00AB602B">
                <w:rPr>
                  <w:rFonts w:asciiTheme="majorHAnsi" w:hAnsiTheme="majorHAnsi" w:cstheme="majorHAnsi"/>
                  <w:rPrChange w:id="593" w:author="Abhinay Sariswal" w:date="2018-11-06T17:32:00Z">
                    <w:rPr>
                      <w:b/>
                    </w:rPr>
                  </w:rPrChange>
                </w:rPr>
                <w:t>473</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94E1356" w14:textId="77777777" w:rsidR="0053498F" w:rsidRPr="00AB602B" w:rsidRDefault="00AF3C36" w:rsidP="00AB602B">
            <w:pPr>
              <w:widowControl w:val="0"/>
              <w:pBdr>
                <w:top w:val="nil"/>
                <w:left w:val="nil"/>
                <w:bottom w:val="nil"/>
                <w:right w:val="nil"/>
                <w:between w:val="nil"/>
              </w:pBdr>
              <w:spacing w:after="0"/>
              <w:rPr>
                <w:ins w:id="594" w:author="Abhinay Sariswal" w:date="2018-11-06T17:32:00Z"/>
                <w:rFonts w:asciiTheme="majorHAnsi" w:hAnsiTheme="majorHAnsi" w:cstheme="majorHAnsi"/>
                <w:rPrChange w:id="595" w:author="Abhinay Sariswal" w:date="2018-11-06T17:32:00Z">
                  <w:rPr>
                    <w:ins w:id="596" w:author="Abhinay Sariswal" w:date="2018-11-06T17:32:00Z"/>
                    <w:b/>
                  </w:rPr>
                </w:rPrChange>
              </w:rPr>
            </w:pPr>
            <w:ins w:id="597" w:author="Abhinay Sariswal" w:date="2018-11-06T17:32:00Z">
              <w:r w:rsidRPr="00AB602B">
                <w:rPr>
                  <w:rFonts w:asciiTheme="majorHAnsi" w:hAnsiTheme="majorHAnsi" w:cstheme="majorHAnsi"/>
                  <w:rPrChange w:id="598" w:author="Abhinay Sariswal" w:date="2018-11-06T17:32:00Z">
                    <w:rPr>
                      <w:b/>
                    </w:rPr>
                  </w:rPrChange>
                </w:rPr>
                <w:t>369</w:t>
              </w:r>
            </w:ins>
          </w:p>
        </w:tc>
      </w:tr>
      <w:tr w:rsidR="0053498F" w:rsidRPr="00AB602B" w14:paraId="54951B80" w14:textId="77777777">
        <w:trPr>
          <w:trHeight w:val="500"/>
          <w:ins w:id="599"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CEEDB5" w14:textId="77777777" w:rsidR="0053498F" w:rsidRPr="00AB602B" w:rsidRDefault="00AF3C36" w:rsidP="00AB602B">
            <w:pPr>
              <w:widowControl w:val="0"/>
              <w:pBdr>
                <w:top w:val="nil"/>
                <w:left w:val="nil"/>
                <w:bottom w:val="nil"/>
                <w:right w:val="nil"/>
                <w:between w:val="nil"/>
              </w:pBdr>
              <w:spacing w:after="0"/>
              <w:rPr>
                <w:ins w:id="600" w:author="Abhinay Sariswal" w:date="2018-11-06T17:32:00Z"/>
                <w:rFonts w:asciiTheme="majorHAnsi" w:hAnsiTheme="majorHAnsi" w:cstheme="majorHAnsi"/>
                <w:rPrChange w:id="601" w:author="Abhinay Sariswal" w:date="2018-11-06T17:32:00Z">
                  <w:rPr>
                    <w:ins w:id="602" w:author="Abhinay Sariswal" w:date="2018-11-06T17:32:00Z"/>
                    <w:b/>
                  </w:rPr>
                </w:rPrChange>
              </w:rPr>
            </w:pPr>
            <w:ins w:id="603" w:author="Abhinay Sariswal" w:date="2018-11-06T17:32:00Z">
              <w:r w:rsidRPr="00AB602B">
                <w:rPr>
                  <w:rFonts w:asciiTheme="majorHAnsi" w:hAnsiTheme="majorHAnsi" w:cstheme="majorHAnsi"/>
                  <w:rPrChange w:id="604" w:author="Abhinay Sariswal" w:date="2018-11-06T17:32:00Z">
                    <w:rPr>
                      <w:b/>
                    </w:rPr>
                  </w:rPrChange>
                </w:rPr>
                <w:t>Jan-04</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81DB71" w14:textId="77777777" w:rsidR="0053498F" w:rsidRPr="00AB602B" w:rsidRDefault="00AF3C36" w:rsidP="00AB602B">
            <w:pPr>
              <w:widowControl w:val="0"/>
              <w:pBdr>
                <w:top w:val="nil"/>
                <w:left w:val="nil"/>
                <w:bottom w:val="nil"/>
                <w:right w:val="nil"/>
                <w:between w:val="nil"/>
              </w:pBdr>
              <w:spacing w:after="0"/>
              <w:rPr>
                <w:ins w:id="605" w:author="Abhinay Sariswal" w:date="2018-11-06T17:32:00Z"/>
                <w:rFonts w:asciiTheme="majorHAnsi" w:hAnsiTheme="majorHAnsi" w:cstheme="majorHAnsi"/>
                <w:rPrChange w:id="606" w:author="Abhinay Sariswal" w:date="2018-11-06T17:32:00Z">
                  <w:rPr>
                    <w:ins w:id="607" w:author="Abhinay Sariswal" w:date="2018-11-06T17:32:00Z"/>
                    <w:b/>
                  </w:rPr>
                </w:rPrChange>
              </w:rPr>
            </w:pPr>
            <w:ins w:id="608" w:author="Abhinay Sariswal" w:date="2018-11-06T17:32:00Z">
              <w:r w:rsidRPr="00AB602B">
                <w:rPr>
                  <w:rFonts w:asciiTheme="majorHAnsi" w:hAnsiTheme="majorHAnsi" w:cstheme="majorHAnsi"/>
                  <w:rPrChange w:id="609" w:author="Abhinay Sariswal" w:date="2018-11-06T17:32:00Z">
                    <w:rPr>
                      <w:b/>
                    </w:rPr>
                  </w:rPrChange>
                </w:rPr>
                <w:t>346</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C8213" w14:textId="77777777" w:rsidR="0053498F" w:rsidRPr="00AB602B" w:rsidRDefault="00AF3C36" w:rsidP="00AB602B">
            <w:pPr>
              <w:widowControl w:val="0"/>
              <w:pBdr>
                <w:top w:val="nil"/>
                <w:left w:val="nil"/>
                <w:bottom w:val="nil"/>
                <w:right w:val="nil"/>
                <w:between w:val="nil"/>
              </w:pBdr>
              <w:spacing w:after="0"/>
              <w:rPr>
                <w:ins w:id="610" w:author="Abhinay Sariswal" w:date="2018-11-06T17:32:00Z"/>
                <w:rFonts w:asciiTheme="majorHAnsi" w:hAnsiTheme="majorHAnsi" w:cstheme="majorHAnsi"/>
                <w:rPrChange w:id="611" w:author="Abhinay Sariswal" w:date="2018-11-06T17:32:00Z">
                  <w:rPr>
                    <w:ins w:id="612" w:author="Abhinay Sariswal" w:date="2018-11-06T17:32:00Z"/>
                    <w:b/>
                  </w:rPr>
                </w:rPrChange>
              </w:rPr>
            </w:pPr>
            <w:ins w:id="613" w:author="Abhinay Sariswal" w:date="2018-11-06T17:32:00Z">
              <w:r w:rsidRPr="00AB602B">
                <w:rPr>
                  <w:rFonts w:asciiTheme="majorHAnsi" w:hAnsiTheme="majorHAnsi" w:cstheme="majorHAnsi"/>
                  <w:rPrChange w:id="614" w:author="Abhinay Sariswal" w:date="2018-11-06T17:32:00Z">
                    <w:rPr>
                      <w:b/>
                    </w:rPr>
                  </w:rPrChange>
                </w:rPr>
                <w:t>451</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A705C4" w14:textId="77777777" w:rsidR="0053498F" w:rsidRPr="00AB602B" w:rsidRDefault="00AF3C36" w:rsidP="00AB602B">
            <w:pPr>
              <w:widowControl w:val="0"/>
              <w:pBdr>
                <w:top w:val="nil"/>
                <w:left w:val="nil"/>
                <w:bottom w:val="nil"/>
                <w:right w:val="nil"/>
                <w:between w:val="nil"/>
              </w:pBdr>
              <w:spacing w:after="0"/>
              <w:rPr>
                <w:ins w:id="615" w:author="Abhinay Sariswal" w:date="2018-11-06T17:32:00Z"/>
                <w:rFonts w:asciiTheme="majorHAnsi" w:hAnsiTheme="majorHAnsi" w:cstheme="majorHAnsi"/>
                <w:rPrChange w:id="616" w:author="Abhinay Sariswal" w:date="2018-11-06T17:32:00Z">
                  <w:rPr>
                    <w:ins w:id="617" w:author="Abhinay Sariswal" w:date="2018-11-06T17:32:00Z"/>
                    <w:b/>
                  </w:rPr>
                </w:rPrChange>
              </w:rPr>
            </w:pPr>
            <w:ins w:id="618" w:author="Abhinay Sariswal" w:date="2018-11-06T17:32:00Z">
              <w:r w:rsidRPr="00AB602B">
                <w:rPr>
                  <w:rFonts w:asciiTheme="majorHAnsi" w:hAnsiTheme="majorHAnsi" w:cstheme="majorHAnsi"/>
                  <w:rPrChange w:id="619" w:author="Abhinay Sariswal" w:date="2018-11-06T17:32:00Z">
                    <w:rPr>
                      <w:b/>
                    </w:rPr>
                  </w:rPrChange>
                </w:rPr>
                <w:t>342</w:t>
              </w:r>
            </w:ins>
          </w:p>
        </w:tc>
      </w:tr>
      <w:tr w:rsidR="0053498F" w:rsidRPr="00AB602B" w14:paraId="7ED00E2B" w14:textId="77777777">
        <w:trPr>
          <w:trHeight w:val="500"/>
          <w:ins w:id="620" w:author="Abhinay Sariswal" w:date="2018-11-06T17:32:00Z"/>
        </w:trPr>
        <w:tc>
          <w:tcPr>
            <w:tcW w:w="11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4CDB88" w14:textId="77777777" w:rsidR="0053498F" w:rsidRPr="00AB602B" w:rsidRDefault="00AF3C36" w:rsidP="00AB602B">
            <w:pPr>
              <w:widowControl w:val="0"/>
              <w:pBdr>
                <w:top w:val="nil"/>
                <w:left w:val="nil"/>
                <w:bottom w:val="nil"/>
                <w:right w:val="nil"/>
                <w:between w:val="nil"/>
              </w:pBdr>
              <w:spacing w:after="0"/>
              <w:rPr>
                <w:ins w:id="621" w:author="Abhinay Sariswal" w:date="2018-11-06T17:32:00Z"/>
                <w:rFonts w:asciiTheme="majorHAnsi" w:hAnsiTheme="majorHAnsi" w:cstheme="majorHAnsi"/>
                <w:rPrChange w:id="622" w:author="Abhinay Sariswal" w:date="2018-11-06T17:32:00Z">
                  <w:rPr>
                    <w:ins w:id="623" w:author="Abhinay Sariswal" w:date="2018-11-06T17:32:00Z"/>
                    <w:b/>
                  </w:rPr>
                </w:rPrChange>
              </w:rPr>
            </w:pPr>
            <w:ins w:id="624" w:author="Abhinay Sariswal" w:date="2018-11-06T17:32:00Z">
              <w:r w:rsidRPr="00AB602B">
                <w:rPr>
                  <w:rFonts w:asciiTheme="majorHAnsi" w:hAnsiTheme="majorHAnsi" w:cstheme="majorHAnsi"/>
                  <w:rPrChange w:id="625" w:author="Abhinay Sariswal" w:date="2018-11-06T17:32:00Z">
                    <w:rPr>
                      <w:b/>
                    </w:rPr>
                  </w:rPrChange>
                </w:rPr>
                <w:t>Feb-04</w:t>
              </w:r>
            </w:ins>
          </w:p>
        </w:tc>
        <w:tc>
          <w:tcPr>
            <w:tcW w:w="10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8EEF09" w14:textId="77777777" w:rsidR="0053498F" w:rsidRPr="00AB602B" w:rsidRDefault="00AF3C36" w:rsidP="00AB602B">
            <w:pPr>
              <w:widowControl w:val="0"/>
              <w:pBdr>
                <w:top w:val="nil"/>
                <w:left w:val="nil"/>
                <w:bottom w:val="nil"/>
                <w:right w:val="nil"/>
                <w:between w:val="nil"/>
              </w:pBdr>
              <w:spacing w:after="0"/>
              <w:rPr>
                <w:ins w:id="626" w:author="Abhinay Sariswal" w:date="2018-11-06T17:32:00Z"/>
                <w:rFonts w:asciiTheme="majorHAnsi" w:hAnsiTheme="majorHAnsi" w:cstheme="majorHAnsi"/>
                <w:rPrChange w:id="627" w:author="Abhinay Sariswal" w:date="2018-11-06T17:32:00Z">
                  <w:rPr>
                    <w:ins w:id="628" w:author="Abhinay Sariswal" w:date="2018-11-06T17:32:00Z"/>
                    <w:b/>
                  </w:rPr>
                </w:rPrChange>
              </w:rPr>
            </w:pPr>
            <w:ins w:id="629" w:author="Abhinay Sariswal" w:date="2018-11-06T17:32:00Z">
              <w:r w:rsidRPr="00AB602B">
                <w:rPr>
                  <w:rFonts w:asciiTheme="majorHAnsi" w:hAnsiTheme="majorHAnsi" w:cstheme="majorHAnsi"/>
                  <w:rPrChange w:id="630" w:author="Abhinay Sariswal" w:date="2018-11-06T17:32:00Z">
                    <w:rPr>
                      <w:b/>
                    </w:rPr>
                  </w:rPrChange>
                </w:rPr>
                <w:t>490</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50536" w14:textId="77777777" w:rsidR="0053498F" w:rsidRPr="00AB602B" w:rsidRDefault="00AF3C36" w:rsidP="00AB602B">
            <w:pPr>
              <w:widowControl w:val="0"/>
              <w:pBdr>
                <w:top w:val="nil"/>
                <w:left w:val="nil"/>
                <w:bottom w:val="nil"/>
                <w:right w:val="nil"/>
                <w:between w:val="nil"/>
              </w:pBdr>
              <w:spacing w:after="0"/>
              <w:rPr>
                <w:ins w:id="631" w:author="Abhinay Sariswal" w:date="2018-11-06T17:32:00Z"/>
                <w:rFonts w:asciiTheme="majorHAnsi" w:hAnsiTheme="majorHAnsi" w:cstheme="majorHAnsi"/>
                <w:rPrChange w:id="632" w:author="Abhinay Sariswal" w:date="2018-11-06T17:32:00Z">
                  <w:rPr>
                    <w:ins w:id="633" w:author="Abhinay Sariswal" w:date="2018-11-06T17:32:00Z"/>
                    <w:b/>
                  </w:rPr>
                </w:rPrChange>
              </w:rPr>
            </w:pPr>
            <w:ins w:id="634" w:author="Abhinay Sariswal" w:date="2018-11-06T17:32:00Z">
              <w:r w:rsidRPr="00AB602B">
                <w:rPr>
                  <w:rFonts w:asciiTheme="majorHAnsi" w:hAnsiTheme="majorHAnsi" w:cstheme="majorHAnsi"/>
                  <w:rPrChange w:id="635" w:author="Abhinay Sariswal" w:date="2018-11-06T17:32:00Z">
                    <w:rPr>
                      <w:b/>
                    </w:rPr>
                  </w:rPrChange>
                </w:rPr>
                <w:t>596</w:t>
              </w:r>
            </w:ins>
          </w:p>
        </w:tc>
        <w:tc>
          <w:tcPr>
            <w:tcW w:w="14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55B364" w14:textId="77777777" w:rsidR="0053498F" w:rsidRPr="00AB602B" w:rsidRDefault="00AF3C36" w:rsidP="00AB602B">
            <w:pPr>
              <w:widowControl w:val="0"/>
              <w:pBdr>
                <w:top w:val="nil"/>
                <w:left w:val="nil"/>
                <w:bottom w:val="nil"/>
                <w:right w:val="nil"/>
                <w:between w:val="nil"/>
              </w:pBdr>
              <w:spacing w:after="0"/>
              <w:rPr>
                <w:ins w:id="636" w:author="Abhinay Sariswal" w:date="2018-11-06T17:32:00Z"/>
                <w:rFonts w:asciiTheme="majorHAnsi" w:hAnsiTheme="majorHAnsi" w:cstheme="majorHAnsi"/>
                <w:rPrChange w:id="637" w:author="Abhinay Sariswal" w:date="2018-11-06T17:32:00Z">
                  <w:rPr>
                    <w:ins w:id="638" w:author="Abhinay Sariswal" w:date="2018-11-06T17:32:00Z"/>
                    <w:b/>
                  </w:rPr>
                </w:rPrChange>
              </w:rPr>
            </w:pPr>
            <w:ins w:id="639" w:author="Abhinay Sariswal" w:date="2018-11-06T17:32:00Z">
              <w:r w:rsidRPr="00AB602B">
                <w:rPr>
                  <w:rFonts w:asciiTheme="majorHAnsi" w:hAnsiTheme="majorHAnsi" w:cstheme="majorHAnsi"/>
                  <w:rPrChange w:id="640" w:author="Abhinay Sariswal" w:date="2018-11-06T17:32:00Z">
                    <w:rPr>
                      <w:b/>
                    </w:rPr>
                  </w:rPrChange>
                </w:rPr>
                <w:t>535</w:t>
              </w:r>
            </w:ins>
          </w:p>
        </w:tc>
      </w:tr>
    </w:tbl>
    <w:p w14:paraId="0EBC77CB" w14:textId="77777777" w:rsidR="0053498F" w:rsidRPr="00AB602B" w:rsidRDefault="0053498F" w:rsidP="00AB602B">
      <w:pPr>
        <w:rPr>
          <w:rFonts w:asciiTheme="majorHAnsi" w:hAnsiTheme="majorHAnsi" w:cstheme="majorHAnsi"/>
          <w:b/>
        </w:rPr>
      </w:pPr>
    </w:p>
    <w:p w14:paraId="6F4C5713" w14:textId="77777777" w:rsidR="0053498F" w:rsidRPr="00AB602B" w:rsidRDefault="00AF3C36" w:rsidP="00AB602B">
      <w:pPr>
        <w:rPr>
          <w:rFonts w:asciiTheme="majorHAnsi" w:hAnsiTheme="majorHAnsi" w:cstheme="majorHAnsi"/>
          <w:b/>
        </w:rPr>
      </w:pPr>
      <w:r w:rsidRPr="00AB602B">
        <w:rPr>
          <w:rFonts w:asciiTheme="majorHAnsi" w:hAnsiTheme="majorHAnsi" w:cstheme="majorHAnsi"/>
          <w:b/>
        </w:rPr>
        <w:t>Conclusion and Recommendations</w:t>
      </w:r>
    </w:p>
    <w:p w14:paraId="5EB553CF" w14:textId="77777777" w:rsidR="0053498F" w:rsidRPr="00AB602B" w:rsidRDefault="0053498F" w:rsidP="00AB602B">
      <w:pPr>
        <w:rPr>
          <w:rFonts w:asciiTheme="majorHAnsi" w:hAnsiTheme="majorHAnsi" w:cstheme="majorHAnsi"/>
        </w:rPr>
      </w:pPr>
    </w:p>
    <w:sectPr w:rsidR="0053498F" w:rsidRPr="00AB602B">
      <w:pgSz w:w="11906" w:h="16838"/>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CampusUser" w:date="2018-11-07T22:00:00Z" w:initials="C">
    <w:p w14:paraId="0A53F952" w14:textId="77777777" w:rsidR="00AB602B" w:rsidRDefault="00AB602B">
      <w:pPr>
        <w:pStyle w:val="CommentText"/>
      </w:pPr>
      <w:r>
        <w:rPr>
          <w:rStyle w:val="CommentReference"/>
        </w:rPr>
        <w:annotationRef/>
      </w:r>
      <w:r>
        <w:t>In the figure 9 months</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A53F95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C0C09"/>
    <w:multiLevelType w:val="multilevel"/>
    <w:tmpl w:val="B6602B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mpusUser">
    <w15:presenceInfo w15:providerId="None" w15:userId="Campus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4"/>
  </w:compat>
  <w:rsids>
    <w:rsidRoot w:val="0053498F"/>
    <w:rsid w:val="00193911"/>
    <w:rsid w:val="001F461E"/>
    <w:rsid w:val="00377416"/>
    <w:rsid w:val="0053498F"/>
    <w:rsid w:val="00AB602B"/>
    <w:rsid w:val="00AF3C36"/>
    <w:rsid w:val="00B453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67843"/>
  <w15:docId w15:val="{064676E5-BA87-42D6-8703-8D4F9D4B4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76" w:lineRule="auto"/>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B602B"/>
    <w:rPr>
      <w:sz w:val="16"/>
      <w:szCs w:val="16"/>
    </w:rPr>
  </w:style>
  <w:style w:type="paragraph" w:styleId="CommentText">
    <w:name w:val="annotation text"/>
    <w:basedOn w:val="Normal"/>
    <w:link w:val="CommentTextChar"/>
    <w:uiPriority w:val="99"/>
    <w:semiHidden/>
    <w:unhideWhenUsed/>
    <w:rsid w:val="00AB602B"/>
    <w:pPr>
      <w:spacing w:line="240" w:lineRule="auto"/>
    </w:pPr>
    <w:rPr>
      <w:sz w:val="20"/>
      <w:szCs w:val="20"/>
    </w:rPr>
  </w:style>
  <w:style w:type="character" w:customStyle="1" w:styleId="CommentTextChar">
    <w:name w:val="Comment Text Char"/>
    <w:basedOn w:val="DefaultParagraphFont"/>
    <w:link w:val="CommentText"/>
    <w:uiPriority w:val="99"/>
    <w:semiHidden/>
    <w:rsid w:val="00AB602B"/>
    <w:rPr>
      <w:sz w:val="20"/>
      <w:szCs w:val="20"/>
    </w:rPr>
  </w:style>
  <w:style w:type="paragraph" w:styleId="CommentSubject">
    <w:name w:val="annotation subject"/>
    <w:basedOn w:val="CommentText"/>
    <w:next w:val="CommentText"/>
    <w:link w:val="CommentSubjectChar"/>
    <w:uiPriority w:val="99"/>
    <w:semiHidden/>
    <w:unhideWhenUsed/>
    <w:rsid w:val="00AB602B"/>
    <w:rPr>
      <w:b/>
      <w:bCs/>
    </w:rPr>
  </w:style>
  <w:style w:type="character" w:customStyle="1" w:styleId="CommentSubjectChar">
    <w:name w:val="Comment Subject Char"/>
    <w:basedOn w:val="CommentTextChar"/>
    <w:link w:val="CommentSubject"/>
    <w:uiPriority w:val="99"/>
    <w:semiHidden/>
    <w:rsid w:val="00AB602B"/>
    <w:rPr>
      <w:b/>
      <w:bCs/>
      <w:sz w:val="20"/>
      <w:szCs w:val="20"/>
    </w:rPr>
  </w:style>
  <w:style w:type="paragraph" w:styleId="BalloonText">
    <w:name w:val="Balloon Text"/>
    <w:basedOn w:val="Normal"/>
    <w:link w:val="BalloonTextChar"/>
    <w:uiPriority w:val="99"/>
    <w:semiHidden/>
    <w:unhideWhenUsed/>
    <w:rsid w:val="00AB60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B602B"/>
    <w:rPr>
      <w:rFonts w:ascii="Segoe UI" w:hAnsi="Segoe UI" w:cs="Segoe UI"/>
      <w:sz w:val="18"/>
      <w:szCs w:val="18"/>
    </w:rPr>
  </w:style>
  <w:style w:type="paragraph" w:styleId="Caption">
    <w:name w:val="caption"/>
    <w:basedOn w:val="Normal"/>
    <w:next w:val="Normal"/>
    <w:uiPriority w:val="35"/>
    <w:unhideWhenUsed/>
    <w:qFormat/>
    <w:rsid w:val="00B45312"/>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1639</Words>
  <Characters>9346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CSUF IT STS</Company>
  <LinksUpToDate>false</LinksUpToDate>
  <CharactersWithSpaces>10964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CampusUser</dc:creator>
  <cp:lastModifiedBy>CampusUser</cp:lastModifiedBy>
  <cp:revision>2</cp:revision>
  <dcterms:created xsi:type="dcterms:W3CDTF">2018-11-08T06:51:00Z</dcterms:created>
  <dcterms:modified xsi:type="dcterms:W3CDTF">2018-11-08T06:51:00Z</dcterms:modified>
</cp:coreProperties>
</file>